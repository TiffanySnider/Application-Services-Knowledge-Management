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2DABA" w14:textId="77777777" w:rsidR="00B02E21" w:rsidRPr="00DC013E" w:rsidRDefault="00B02E21" w:rsidP="00B02E21">
      <w:pPr>
        <w:rPr>
          <w:sz w:val="24"/>
          <w:szCs w:val="24"/>
        </w:rPr>
      </w:pPr>
      <w:bookmarkStart w:id="0" w:name="_GoBack"/>
      <w:bookmarkEnd w:id="0"/>
      <w:r w:rsidRPr="00DC013E">
        <w:rPr>
          <w:sz w:val="24"/>
          <w:szCs w:val="24"/>
        </w:rPr>
        <w:t>CloudForte Blog #2 – Post in Jan 2018 on Unisys.com by Peter ODonoghue and on social media</w:t>
      </w:r>
    </w:p>
    <w:p w14:paraId="20DDE9C3" w14:textId="77777777" w:rsidR="006E5591" w:rsidRPr="00DC013E" w:rsidRDefault="00B02E21" w:rsidP="00B02E21">
      <w:pPr>
        <w:rPr>
          <w:b/>
          <w:sz w:val="24"/>
          <w:szCs w:val="24"/>
        </w:rPr>
      </w:pPr>
      <w:r w:rsidRPr="00DC013E">
        <w:rPr>
          <w:b/>
          <w:sz w:val="24"/>
          <w:szCs w:val="24"/>
          <w:u w:val="single"/>
        </w:rPr>
        <w:t>Title:</w:t>
      </w:r>
      <w:r w:rsidRPr="00DC013E">
        <w:rPr>
          <w:b/>
          <w:sz w:val="24"/>
          <w:szCs w:val="24"/>
        </w:rPr>
        <w:t xml:space="preserve"> </w:t>
      </w:r>
      <w:r w:rsidR="006E5591" w:rsidRPr="00DC013E">
        <w:rPr>
          <w:b/>
          <w:sz w:val="24"/>
          <w:szCs w:val="24"/>
        </w:rPr>
        <w:t>Next Generation Cloud Service</w:t>
      </w:r>
      <w:r w:rsidRPr="00DC013E">
        <w:rPr>
          <w:b/>
          <w:sz w:val="24"/>
          <w:szCs w:val="24"/>
        </w:rPr>
        <w:t>s</w:t>
      </w:r>
      <w:r w:rsidR="00F5597B" w:rsidRPr="00DC013E">
        <w:rPr>
          <w:b/>
          <w:sz w:val="24"/>
          <w:szCs w:val="24"/>
        </w:rPr>
        <w:t xml:space="preserve"> Enable </w:t>
      </w:r>
      <w:r w:rsidRPr="00DC013E">
        <w:rPr>
          <w:b/>
          <w:sz w:val="24"/>
          <w:szCs w:val="24"/>
        </w:rPr>
        <w:t xml:space="preserve">Real-Time AWS </w:t>
      </w:r>
      <w:r w:rsidR="00F5597B" w:rsidRPr="00DC013E">
        <w:rPr>
          <w:b/>
          <w:sz w:val="24"/>
          <w:szCs w:val="24"/>
        </w:rPr>
        <w:t xml:space="preserve">Innovation </w:t>
      </w:r>
      <w:r w:rsidRPr="00DC013E">
        <w:rPr>
          <w:b/>
          <w:sz w:val="24"/>
          <w:szCs w:val="24"/>
        </w:rPr>
        <w:t>with Unisys</w:t>
      </w:r>
      <w:r w:rsidR="00F5597B" w:rsidRPr="00DC013E">
        <w:rPr>
          <w:b/>
          <w:sz w:val="24"/>
          <w:szCs w:val="24"/>
        </w:rPr>
        <w:t xml:space="preserve"> </w:t>
      </w:r>
      <w:r w:rsidR="00CB6D6A" w:rsidRPr="00DC013E">
        <w:rPr>
          <w:b/>
          <w:sz w:val="24"/>
          <w:szCs w:val="24"/>
        </w:rPr>
        <w:t>CloudForte</w:t>
      </w:r>
      <w:r w:rsidRPr="00DC013E">
        <w:rPr>
          <w:rFonts w:cstheme="minorHAnsi"/>
          <w:b/>
          <w:sz w:val="24"/>
          <w:szCs w:val="24"/>
        </w:rPr>
        <w:t>™</w:t>
      </w:r>
      <w:r w:rsidR="00CB6D6A" w:rsidRPr="00DC013E">
        <w:rPr>
          <w:b/>
          <w:sz w:val="24"/>
          <w:szCs w:val="24"/>
        </w:rPr>
        <w:t xml:space="preserve"> </w:t>
      </w:r>
      <w:r w:rsidR="00F5597B" w:rsidRPr="00DC013E">
        <w:rPr>
          <w:b/>
          <w:sz w:val="24"/>
          <w:szCs w:val="24"/>
        </w:rPr>
        <w:t>Expertise</w:t>
      </w:r>
    </w:p>
    <w:p w14:paraId="7C5DAFA8" w14:textId="087DA5AF" w:rsidR="00364EDF" w:rsidRPr="00AE2594" w:rsidRDefault="0065334B" w:rsidP="00364EDF">
      <w:pPr>
        <w:rPr>
          <w:sz w:val="24"/>
          <w:szCs w:val="24"/>
        </w:rPr>
      </w:pPr>
      <w:ins w:id="1" w:author="Przybyla, Vincent" w:date="2018-01-17T12:56:00Z">
        <w:r>
          <w:rPr>
            <w:sz w:val="24"/>
            <w:szCs w:val="24"/>
          </w:rPr>
          <w:t xml:space="preserve">Federal agencies </w:t>
        </w:r>
      </w:ins>
      <w:commentRangeStart w:id="2"/>
      <w:del w:id="3" w:author="Przybyla, Vincent" w:date="2018-01-17T12:56:00Z">
        <w:r w:rsidR="00183FDA" w:rsidRPr="00AE2594" w:rsidDel="0065334B">
          <w:rPr>
            <w:sz w:val="24"/>
            <w:szCs w:val="24"/>
          </w:rPr>
          <w:delText xml:space="preserve">Commercial </w:delText>
        </w:r>
        <w:r w:rsidR="00F5597B" w:rsidDel="0065334B">
          <w:rPr>
            <w:sz w:val="24"/>
            <w:szCs w:val="24"/>
          </w:rPr>
          <w:delText>e</w:delText>
        </w:r>
        <w:r w:rsidR="00183FDA" w:rsidRPr="00AE2594" w:rsidDel="0065334B">
          <w:rPr>
            <w:sz w:val="24"/>
            <w:szCs w:val="24"/>
          </w:rPr>
          <w:delText>nterprises</w:delText>
        </w:r>
        <w:commentRangeEnd w:id="2"/>
        <w:r w:rsidR="001E6F1E" w:rsidDel="0065334B">
          <w:rPr>
            <w:rStyle w:val="CommentReference"/>
          </w:rPr>
          <w:commentReference w:id="2"/>
        </w:r>
        <w:r w:rsidR="00183FDA" w:rsidRPr="00AE2594" w:rsidDel="0065334B">
          <w:rPr>
            <w:sz w:val="24"/>
            <w:szCs w:val="24"/>
          </w:rPr>
          <w:delText xml:space="preserve"> and </w:delText>
        </w:r>
        <w:r w:rsidR="00F5597B" w:rsidDel="0065334B">
          <w:rPr>
            <w:sz w:val="24"/>
            <w:szCs w:val="24"/>
          </w:rPr>
          <w:delText>g</w:delText>
        </w:r>
        <w:r w:rsidR="00183FDA" w:rsidRPr="00AE2594" w:rsidDel="0065334B">
          <w:rPr>
            <w:sz w:val="24"/>
            <w:szCs w:val="24"/>
          </w:rPr>
          <w:delText xml:space="preserve">overnment </w:delText>
        </w:r>
        <w:r w:rsidR="00F5597B" w:rsidDel="0065334B">
          <w:rPr>
            <w:sz w:val="24"/>
            <w:szCs w:val="24"/>
          </w:rPr>
          <w:delText>a</w:delText>
        </w:r>
        <w:r w:rsidR="00183FDA" w:rsidRPr="00AE2594" w:rsidDel="0065334B">
          <w:rPr>
            <w:sz w:val="24"/>
            <w:szCs w:val="24"/>
          </w:rPr>
          <w:delText xml:space="preserve">gencies </w:delText>
        </w:r>
      </w:del>
      <w:r w:rsidR="00183FDA" w:rsidRPr="00AE2594">
        <w:rPr>
          <w:sz w:val="24"/>
          <w:szCs w:val="24"/>
        </w:rPr>
        <w:t xml:space="preserve">are well </w:t>
      </w:r>
      <w:ins w:id="4" w:author="Przybyla, Vincent" w:date="2018-01-17T12:56:00Z">
        <w:r>
          <w:rPr>
            <w:sz w:val="24"/>
            <w:szCs w:val="24"/>
          </w:rPr>
          <w:t xml:space="preserve">versed in </w:t>
        </w:r>
      </w:ins>
      <w:del w:id="5" w:author="Przybyla, Vincent" w:date="2018-01-17T12:56:00Z">
        <w:r w:rsidR="00183FDA" w:rsidRPr="00AE2594" w:rsidDel="0065334B">
          <w:rPr>
            <w:sz w:val="24"/>
            <w:szCs w:val="24"/>
          </w:rPr>
          <w:delText>past the “</w:delText>
        </w:r>
        <w:r w:rsidR="00F5597B" w:rsidDel="0065334B">
          <w:rPr>
            <w:sz w:val="24"/>
            <w:szCs w:val="24"/>
          </w:rPr>
          <w:delText>s</w:delText>
        </w:r>
        <w:r w:rsidR="00183FDA" w:rsidRPr="00AE2594" w:rsidDel="0065334B">
          <w:rPr>
            <w:sz w:val="24"/>
            <w:szCs w:val="24"/>
          </w:rPr>
          <w:delText xml:space="preserve">hould we move </w:delText>
        </w:r>
        <w:r w:rsidR="00DC013E" w:rsidDel="0065334B">
          <w:rPr>
            <w:sz w:val="24"/>
            <w:szCs w:val="24"/>
          </w:rPr>
          <w:delText xml:space="preserve">to </w:delText>
        </w:r>
        <w:r w:rsidR="00183FDA" w:rsidRPr="00AE2594" w:rsidDel="0065334B">
          <w:rPr>
            <w:sz w:val="24"/>
            <w:szCs w:val="24"/>
          </w:rPr>
          <w:delText xml:space="preserve">the cloud” </w:delText>
        </w:r>
        <w:r w:rsidR="00DC013E" w:rsidDel="0065334B">
          <w:rPr>
            <w:sz w:val="24"/>
            <w:szCs w:val="24"/>
          </w:rPr>
          <w:delText xml:space="preserve">of the </w:delText>
        </w:r>
      </w:del>
      <w:ins w:id="6" w:author="Przybyla, Vincent" w:date="2018-01-17T12:56:00Z">
        <w:r>
          <w:rPr>
            <w:sz w:val="24"/>
            <w:szCs w:val="24"/>
          </w:rPr>
          <w:t>C</w:t>
        </w:r>
      </w:ins>
      <w:del w:id="7" w:author="Przybyla, Vincent" w:date="2018-01-17T12:56:00Z">
        <w:r w:rsidR="00DC013E" w:rsidDel="0065334B">
          <w:rPr>
            <w:sz w:val="24"/>
            <w:szCs w:val="24"/>
          </w:rPr>
          <w:delText>c</w:delText>
        </w:r>
      </w:del>
      <w:r w:rsidR="00DC013E">
        <w:rPr>
          <w:sz w:val="24"/>
          <w:szCs w:val="24"/>
        </w:rPr>
        <w:t>loud-</w:t>
      </w:r>
      <w:ins w:id="8" w:author="Przybyla, Vincent" w:date="2018-01-17T12:56:00Z">
        <w:r>
          <w:rPr>
            <w:sz w:val="24"/>
            <w:szCs w:val="24"/>
          </w:rPr>
          <w:t>F</w:t>
        </w:r>
      </w:ins>
      <w:del w:id="9" w:author="Przybyla, Vincent" w:date="2018-01-17T12:56:00Z">
        <w:r w:rsidR="00DC013E" w:rsidDel="0065334B">
          <w:rPr>
            <w:sz w:val="24"/>
            <w:szCs w:val="24"/>
          </w:rPr>
          <w:delText>f</w:delText>
        </w:r>
      </w:del>
      <w:r w:rsidR="00DC013E">
        <w:rPr>
          <w:sz w:val="24"/>
          <w:szCs w:val="24"/>
        </w:rPr>
        <w:t xml:space="preserve">irst mandate requirements </w:t>
      </w:r>
      <w:r w:rsidR="00183FDA" w:rsidRPr="00AE2594">
        <w:rPr>
          <w:sz w:val="24"/>
          <w:szCs w:val="24"/>
        </w:rPr>
        <w:t xml:space="preserve">and </w:t>
      </w:r>
      <w:ins w:id="10" w:author="Przybyla, Vincent" w:date="2018-01-17T12:57:00Z">
        <w:r>
          <w:rPr>
            <w:sz w:val="24"/>
            <w:szCs w:val="24"/>
          </w:rPr>
          <w:t xml:space="preserve">are </w:t>
        </w:r>
      </w:ins>
      <w:ins w:id="11" w:author="Przybyla, Vincent" w:date="2018-01-17T12:56:00Z">
        <w:r>
          <w:rPr>
            <w:sz w:val="24"/>
            <w:szCs w:val="24"/>
          </w:rPr>
          <w:t xml:space="preserve">now actively </w:t>
        </w:r>
      </w:ins>
      <w:del w:id="12" w:author="Przybyla, Vincent" w:date="2018-01-17T12:57:00Z">
        <w:r w:rsidR="00DC013E" w:rsidDel="0065334B">
          <w:rPr>
            <w:sz w:val="24"/>
            <w:szCs w:val="24"/>
          </w:rPr>
          <w:delText xml:space="preserve">are </w:delText>
        </w:r>
        <w:r w:rsidR="00183FDA" w:rsidRPr="00AE2594" w:rsidDel="0065334B">
          <w:rPr>
            <w:sz w:val="24"/>
            <w:szCs w:val="24"/>
          </w:rPr>
          <w:delText>reaching the “</w:delText>
        </w:r>
        <w:r w:rsidR="00F5597B" w:rsidDel="0065334B">
          <w:rPr>
            <w:sz w:val="24"/>
            <w:szCs w:val="24"/>
          </w:rPr>
          <w:delText>h</w:delText>
        </w:r>
        <w:r w:rsidR="00183FDA" w:rsidRPr="00AE2594" w:rsidDel="0065334B">
          <w:rPr>
            <w:sz w:val="24"/>
            <w:szCs w:val="24"/>
          </w:rPr>
          <w:delText>elp me get there” phase of their</w:delText>
        </w:r>
      </w:del>
      <w:ins w:id="13" w:author="Przybyla, Vincent" w:date="2018-01-17T12:57:00Z">
        <w:r>
          <w:rPr>
            <w:sz w:val="24"/>
            <w:szCs w:val="24"/>
          </w:rPr>
          <w:t xml:space="preserve">engaged in their </w:t>
        </w:r>
      </w:ins>
      <w:ins w:id="14" w:author="Przybyla, Vincent" w:date="2018-01-17T12:58:00Z">
        <w:r>
          <w:rPr>
            <w:sz w:val="24"/>
            <w:szCs w:val="24"/>
          </w:rPr>
          <w:t xml:space="preserve">public </w:t>
        </w:r>
      </w:ins>
      <w:ins w:id="15" w:author="Przybyla, Vincent" w:date="2018-01-17T12:57:00Z">
        <w:r>
          <w:rPr>
            <w:sz w:val="24"/>
            <w:szCs w:val="24"/>
          </w:rPr>
          <w:t>cloud migration journeys.</w:t>
        </w:r>
      </w:ins>
      <w:del w:id="16" w:author="Przybyla, Vincent" w:date="2018-01-17T12:57:00Z">
        <w:r w:rsidR="00183FDA" w:rsidRPr="00AE2594" w:rsidDel="0065334B">
          <w:rPr>
            <w:sz w:val="24"/>
            <w:szCs w:val="24"/>
          </w:rPr>
          <w:delText xml:space="preserve"> </w:delText>
        </w:r>
        <w:commentRangeStart w:id="17"/>
        <w:r w:rsidR="00183FDA" w:rsidRPr="00AE2594" w:rsidDel="0065334B">
          <w:rPr>
            <w:sz w:val="24"/>
            <w:szCs w:val="24"/>
          </w:rPr>
          <w:delText>IT evolution journey</w:delText>
        </w:r>
        <w:commentRangeEnd w:id="17"/>
        <w:r w:rsidR="001E6F1E" w:rsidDel="0065334B">
          <w:rPr>
            <w:rStyle w:val="CommentReference"/>
          </w:rPr>
          <w:commentReference w:id="17"/>
        </w:r>
      </w:del>
      <w:del w:id="18" w:author="Przybyla, Vincent" w:date="2018-01-17T13:22:00Z">
        <w:r w:rsidR="00183FDA" w:rsidRPr="00AE2594" w:rsidDel="005423B3">
          <w:rPr>
            <w:sz w:val="24"/>
            <w:szCs w:val="24"/>
          </w:rPr>
          <w:delText>.</w:delText>
        </w:r>
      </w:del>
      <w:r w:rsidR="00183FDA" w:rsidRPr="00AE2594">
        <w:rPr>
          <w:sz w:val="24"/>
          <w:szCs w:val="24"/>
        </w:rPr>
        <w:t xml:space="preserve">  According to </w:t>
      </w:r>
      <w:r w:rsidR="00390296" w:rsidRPr="00AE2594">
        <w:rPr>
          <w:sz w:val="24"/>
          <w:szCs w:val="24"/>
        </w:rPr>
        <w:t xml:space="preserve">Gartner, </w:t>
      </w:r>
      <w:r w:rsidR="00F5597B">
        <w:rPr>
          <w:sz w:val="24"/>
          <w:szCs w:val="24"/>
        </w:rPr>
        <w:t>t</w:t>
      </w:r>
      <w:r w:rsidR="005036F1" w:rsidRPr="00AE2594">
        <w:rPr>
          <w:sz w:val="24"/>
          <w:szCs w:val="24"/>
        </w:rPr>
        <w:t>he worldwide </w:t>
      </w:r>
      <w:hyperlink r:id="rId10" w:history="1">
        <w:r w:rsidR="005036F1" w:rsidRPr="00AE2594">
          <w:rPr>
            <w:sz w:val="24"/>
            <w:szCs w:val="24"/>
          </w:rPr>
          <w:t>public cloud services</w:t>
        </w:r>
      </w:hyperlink>
      <w:r w:rsidR="005036F1" w:rsidRPr="00AE2594">
        <w:rPr>
          <w:sz w:val="24"/>
          <w:szCs w:val="24"/>
        </w:rPr>
        <w:t xml:space="preserve"> market is projected to grow 18 percent in </w:t>
      </w:r>
      <w:commentRangeStart w:id="19"/>
      <w:r w:rsidR="005036F1" w:rsidRPr="00AE2594">
        <w:rPr>
          <w:sz w:val="24"/>
          <w:szCs w:val="24"/>
        </w:rPr>
        <w:t xml:space="preserve">2017 </w:t>
      </w:r>
      <w:commentRangeEnd w:id="19"/>
      <w:r w:rsidR="001E6F1E">
        <w:rPr>
          <w:rStyle w:val="CommentReference"/>
        </w:rPr>
        <w:commentReference w:id="19"/>
      </w:r>
      <w:r w:rsidR="005036F1" w:rsidRPr="00AE2594">
        <w:rPr>
          <w:sz w:val="24"/>
          <w:szCs w:val="24"/>
        </w:rPr>
        <w:t>to total $246.8 billion, up from $209.2 billion in 2016</w:t>
      </w:r>
      <w:r w:rsidR="00F5597B">
        <w:rPr>
          <w:sz w:val="24"/>
          <w:szCs w:val="24"/>
        </w:rPr>
        <w:t>*</w:t>
      </w:r>
      <w:r w:rsidR="005036F1" w:rsidRPr="00AE2594">
        <w:rPr>
          <w:sz w:val="24"/>
          <w:szCs w:val="24"/>
        </w:rPr>
        <w:t xml:space="preserve">. </w:t>
      </w:r>
    </w:p>
    <w:p w14:paraId="3128CDB9" w14:textId="130420A1" w:rsidR="0029797E" w:rsidRPr="00AE2594" w:rsidRDefault="005036F1">
      <w:pPr>
        <w:rPr>
          <w:sz w:val="24"/>
          <w:szCs w:val="24"/>
        </w:rPr>
      </w:pPr>
      <w:r w:rsidRPr="00AE2594">
        <w:rPr>
          <w:sz w:val="24"/>
          <w:szCs w:val="24"/>
        </w:rPr>
        <w:t xml:space="preserve">Now that </w:t>
      </w:r>
      <w:del w:id="20" w:author="Przybyla, Vincent" w:date="2018-01-17T12:58:00Z">
        <w:r w:rsidR="0034552F" w:rsidRPr="00AE2594" w:rsidDel="0065334B">
          <w:rPr>
            <w:sz w:val="24"/>
            <w:szCs w:val="24"/>
          </w:rPr>
          <w:delText>enterprises</w:delText>
        </w:r>
        <w:r w:rsidR="00183FDA" w:rsidRPr="00AE2594" w:rsidDel="0065334B">
          <w:rPr>
            <w:sz w:val="24"/>
            <w:szCs w:val="24"/>
          </w:rPr>
          <w:delText xml:space="preserve"> and </w:delText>
        </w:r>
        <w:r w:rsidR="00B02E21" w:rsidDel="0065334B">
          <w:rPr>
            <w:sz w:val="24"/>
            <w:szCs w:val="24"/>
          </w:rPr>
          <w:delText>federal</w:delText>
        </w:r>
      </w:del>
      <w:del w:id="21" w:author="Przybyla, Vincent" w:date="2018-01-17T13:31:00Z">
        <w:r w:rsidR="00B02E21" w:rsidDel="000C179B">
          <w:rPr>
            <w:sz w:val="24"/>
            <w:szCs w:val="24"/>
          </w:rPr>
          <w:delText xml:space="preserve"> </w:delText>
        </w:r>
      </w:del>
      <w:r w:rsidR="00183FDA" w:rsidRPr="00AE2594">
        <w:rPr>
          <w:sz w:val="24"/>
          <w:szCs w:val="24"/>
        </w:rPr>
        <w:t>agencies</w:t>
      </w:r>
      <w:r w:rsidR="00EB0E32" w:rsidRPr="00AE2594">
        <w:rPr>
          <w:sz w:val="24"/>
          <w:szCs w:val="24"/>
        </w:rPr>
        <w:t xml:space="preserve"> are </w:t>
      </w:r>
      <w:ins w:id="22" w:author="Przybyla, Vincent" w:date="2018-01-17T13:06:00Z">
        <w:r w:rsidR="0065334B">
          <w:rPr>
            <w:sz w:val="24"/>
            <w:szCs w:val="24"/>
          </w:rPr>
          <w:t xml:space="preserve">leveraging </w:t>
        </w:r>
      </w:ins>
      <w:del w:id="23" w:author="Przybyla, Vincent" w:date="2018-01-17T13:06:00Z">
        <w:r w:rsidR="00EB0E32" w:rsidRPr="00AE2594" w:rsidDel="0065334B">
          <w:rPr>
            <w:sz w:val="24"/>
            <w:szCs w:val="24"/>
          </w:rPr>
          <w:delText xml:space="preserve">confidently </w:delText>
        </w:r>
        <w:r w:rsidRPr="00AE2594" w:rsidDel="0065334B">
          <w:rPr>
            <w:sz w:val="24"/>
            <w:szCs w:val="24"/>
          </w:rPr>
          <w:delText xml:space="preserve">accepting </w:delText>
        </w:r>
      </w:del>
      <w:r w:rsidRPr="00AE2594">
        <w:rPr>
          <w:sz w:val="24"/>
          <w:szCs w:val="24"/>
        </w:rPr>
        <w:t xml:space="preserve">public cloud </w:t>
      </w:r>
      <w:r w:rsidR="0034552F" w:rsidRPr="00AE2594">
        <w:rPr>
          <w:sz w:val="24"/>
          <w:szCs w:val="24"/>
        </w:rPr>
        <w:t xml:space="preserve">as </w:t>
      </w:r>
      <w:del w:id="24" w:author="Przybyla, Vincent" w:date="2018-01-17T13:08:00Z">
        <w:r w:rsidR="00AE689B" w:rsidRPr="00AE2594" w:rsidDel="0077208B">
          <w:rPr>
            <w:sz w:val="24"/>
            <w:szCs w:val="24"/>
          </w:rPr>
          <w:delText xml:space="preserve">one of </w:delText>
        </w:r>
        <w:r w:rsidR="0034552F" w:rsidRPr="00AE2594" w:rsidDel="0077208B">
          <w:rPr>
            <w:sz w:val="24"/>
            <w:szCs w:val="24"/>
          </w:rPr>
          <w:delText>their</w:delText>
        </w:r>
      </w:del>
      <w:ins w:id="25" w:author="Przybyla, Vincent" w:date="2018-01-17T13:08:00Z">
        <w:r w:rsidR="0077208B">
          <w:rPr>
            <w:sz w:val="24"/>
            <w:szCs w:val="24"/>
          </w:rPr>
          <w:t>a</w:t>
        </w:r>
      </w:ins>
      <w:r w:rsidR="0034552F" w:rsidRPr="00AE2594">
        <w:rPr>
          <w:sz w:val="24"/>
          <w:szCs w:val="24"/>
        </w:rPr>
        <w:t xml:space="preserve"> preferred target platform</w:t>
      </w:r>
      <w:ins w:id="26" w:author="Przybyla, Vincent" w:date="2018-01-17T13:31:00Z">
        <w:r w:rsidR="000C179B">
          <w:rPr>
            <w:sz w:val="24"/>
            <w:szCs w:val="24"/>
          </w:rPr>
          <w:t>,</w:t>
        </w:r>
      </w:ins>
      <w:del w:id="27" w:author="Przybyla, Vincent" w:date="2018-01-17T13:08:00Z">
        <w:r w:rsidR="00F5597B" w:rsidDel="0077208B">
          <w:rPr>
            <w:sz w:val="24"/>
            <w:szCs w:val="24"/>
          </w:rPr>
          <w:delText>s</w:delText>
        </w:r>
      </w:del>
      <w:r w:rsidR="0034552F" w:rsidRPr="00AE2594">
        <w:rPr>
          <w:sz w:val="24"/>
          <w:szCs w:val="24"/>
        </w:rPr>
        <w:t xml:space="preserve"> </w:t>
      </w:r>
      <w:del w:id="28" w:author="Przybyla, Vincent" w:date="2018-01-17T13:05:00Z">
        <w:r w:rsidR="0034552F" w:rsidRPr="00AE2594" w:rsidDel="0065334B">
          <w:rPr>
            <w:sz w:val="24"/>
            <w:szCs w:val="24"/>
          </w:rPr>
          <w:delText>to</w:delText>
        </w:r>
        <w:r w:rsidR="00183FDA" w:rsidRPr="00AE2594" w:rsidDel="0065334B">
          <w:rPr>
            <w:sz w:val="24"/>
            <w:szCs w:val="24"/>
          </w:rPr>
          <w:delText xml:space="preserve"> move non-critical and critical, </w:delText>
        </w:r>
        <w:r w:rsidR="00AE2594" w:rsidRPr="00AE2594" w:rsidDel="0065334B">
          <w:rPr>
            <w:sz w:val="24"/>
            <w:szCs w:val="24"/>
          </w:rPr>
          <w:delText xml:space="preserve">albeit </w:delText>
        </w:r>
        <w:r w:rsidR="00183FDA" w:rsidRPr="00AE2594" w:rsidDel="0065334B">
          <w:rPr>
            <w:sz w:val="24"/>
            <w:szCs w:val="24"/>
          </w:rPr>
          <w:delText>with care,</w:delText>
        </w:r>
        <w:r w:rsidRPr="00AE2594" w:rsidDel="0065334B">
          <w:rPr>
            <w:sz w:val="24"/>
            <w:szCs w:val="24"/>
          </w:rPr>
          <w:delText xml:space="preserve"> workloads to cloud, </w:delText>
        </w:r>
      </w:del>
      <w:del w:id="29" w:author="Worley, Kevin" w:date="2018-01-16T21:37:00Z">
        <w:r w:rsidR="00F5597B" w:rsidDel="001E6F1E">
          <w:rPr>
            <w:sz w:val="24"/>
            <w:szCs w:val="24"/>
          </w:rPr>
          <w:delText xml:space="preserve">Unisys wants to </w:delText>
        </w:r>
        <w:r w:rsidR="0029797E" w:rsidRPr="00AE2594" w:rsidDel="001E6F1E">
          <w:rPr>
            <w:sz w:val="24"/>
            <w:szCs w:val="24"/>
          </w:rPr>
          <w:delText>share our</w:delText>
        </w:r>
      </w:del>
      <w:ins w:id="30" w:author="Przybyla, Vincent" w:date="2018-01-17T13:31:00Z">
        <w:r w:rsidR="000C179B">
          <w:rPr>
            <w:sz w:val="24"/>
            <w:szCs w:val="24"/>
          </w:rPr>
          <w:t>it is important</w:t>
        </w:r>
      </w:ins>
      <w:ins w:id="31" w:author="Worley, Kevin" w:date="2018-01-16T21:37:00Z">
        <w:del w:id="32" w:author="Przybyla, Vincent" w:date="2018-01-17T13:31:00Z">
          <w:r w:rsidR="001E6F1E" w:rsidDel="000C179B">
            <w:rPr>
              <w:sz w:val="24"/>
              <w:szCs w:val="24"/>
            </w:rPr>
            <w:delText>I’d like</w:delText>
          </w:r>
        </w:del>
        <w:r w:rsidR="001E6F1E">
          <w:rPr>
            <w:sz w:val="24"/>
            <w:szCs w:val="24"/>
          </w:rPr>
          <w:t xml:space="preserve"> to share the Unisys</w:t>
        </w:r>
      </w:ins>
      <w:r w:rsidR="0029797E" w:rsidRPr="00AE2594">
        <w:rPr>
          <w:sz w:val="24"/>
          <w:szCs w:val="24"/>
        </w:rPr>
        <w:t xml:space="preserve"> perspective </w:t>
      </w:r>
      <w:ins w:id="33" w:author="Worley, Kevin" w:date="2018-01-16T21:37:00Z">
        <w:r w:rsidR="001E6F1E">
          <w:rPr>
            <w:sz w:val="24"/>
            <w:szCs w:val="24"/>
          </w:rPr>
          <w:t>on</w:t>
        </w:r>
      </w:ins>
      <w:del w:id="34" w:author="Worley, Kevin" w:date="2018-01-16T21:37:00Z">
        <w:r w:rsidR="0029797E" w:rsidRPr="00AE2594" w:rsidDel="001E6F1E">
          <w:rPr>
            <w:sz w:val="24"/>
            <w:szCs w:val="24"/>
          </w:rPr>
          <w:delText>about</w:delText>
        </w:r>
      </w:del>
      <w:r w:rsidR="00AE689B" w:rsidRPr="00AE2594">
        <w:rPr>
          <w:sz w:val="24"/>
          <w:szCs w:val="24"/>
        </w:rPr>
        <w:t xml:space="preserve"> </w:t>
      </w:r>
      <w:r w:rsidR="0029797E" w:rsidRPr="00AE2594">
        <w:rPr>
          <w:sz w:val="24"/>
          <w:szCs w:val="24"/>
        </w:rPr>
        <w:t>how managing an</w:t>
      </w:r>
      <w:r w:rsidR="00AE689B" w:rsidRPr="00AE2594">
        <w:rPr>
          <w:sz w:val="24"/>
          <w:szCs w:val="24"/>
        </w:rPr>
        <w:t xml:space="preserve"> </w:t>
      </w:r>
      <w:r w:rsidR="00F5597B">
        <w:rPr>
          <w:sz w:val="24"/>
          <w:szCs w:val="24"/>
        </w:rPr>
        <w:t>Amazon Web Services (</w:t>
      </w:r>
      <w:r w:rsidR="00AE689B" w:rsidRPr="00AE2594">
        <w:rPr>
          <w:sz w:val="24"/>
          <w:szCs w:val="24"/>
        </w:rPr>
        <w:t>AWS</w:t>
      </w:r>
      <w:r w:rsidR="00F5597B">
        <w:rPr>
          <w:sz w:val="24"/>
          <w:szCs w:val="24"/>
        </w:rPr>
        <w:t>)</w:t>
      </w:r>
      <w:r w:rsidR="00AE689B" w:rsidRPr="00AE2594">
        <w:rPr>
          <w:sz w:val="24"/>
          <w:szCs w:val="24"/>
        </w:rPr>
        <w:t xml:space="preserve"> </w:t>
      </w:r>
      <w:r w:rsidR="00F5597B">
        <w:rPr>
          <w:sz w:val="24"/>
          <w:szCs w:val="24"/>
        </w:rPr>
        <w:t>c</w:t>
      </w:r>
      <w:r w:rsidR="00AE689B" w:rsidRPr="00AE2594">
        <w:rPr>
          <w:sz w:val="24"/>
          <w:szCs w:val="24"/>
        </w:rPr>
        <w:t xml:space="preserve">loud environment </w:t>
      </w:r>
      <w:del w:id="35" w:author="Worley, Kevin" w:date="2018-01-16T21:37:00Z">
        <w:r w:rsidR="0029797E" w:rsidRPr="00AE2594" w:rsidDel="001E6F1E">
          <w:rPr>
            <w:sz w:val="24"/>
            <w:szCs w:val="24"/>
          </w:rPr>
          <w:delText xml:space="preserve">will be </w:delText>
        </w:r>
      </w:del>
      <w:ins w:id="36" w:author="Worley, Kevin" w:date="2018-01-16T21:37:00Z">
        <w:r w:rsidR="001E6F1E">
          <w:rPr>
            <w:sz w:val="24"/>
            <w:szCs w:val="24"/>
          </w:rPr>
          <w:t xml:space="preserve">is </w:t>
        </w:r>
      </w:ins>
      <w:r w:rsidR="0029797E" w:rsidRPr="00AE2594">
        <w:rPr>
          <w:sz w:val="24"/>
          <w:szCs w:val="24"/>
        </w:rPr>
        <w:t xml:space="preserve">different </w:t>
      </w:r>
      <w:del w:id="37" w:author="Worley, Kevin" w:date="2018-01-16T21:37:00Z">
        <w:r w:rsidR="0029797E" w:rsidRPr="00AE2594" w:rsidDel="001E6F1E">
          <w:rPr>
            <w:sz w:val="24"/>
            <w:szCs w:val="24"/>
          </w:rPr>
          <w:delText xml:space="preserve">compared to </w:delText>
        </w:r>
      </w:del>
      <w:ins w:id="38" w:author="Worley, Kevin" w:date="2018-01-16T21:37:00Z">
        <w:r w:rsidR="001E6F1E">
          <w:rPr>
            <w:sz w:val="24"/>
            <w:szCs w:val="24"/>
          </w:rPr>
          <w:t xml:space="preserve">from </w:t>
        </w:r>
      </w:ins>
      <w:r w:rsidR="0029797E" w:rsidRPr="00AE2594">
        <w:rPr>
          <w:sz w:val="24"/>
          <w:szCs w:val="24"/>
        </w:rPr>
        <w:t>a</w:t>
      </w:r>
      <w:r w:rsidR="00AE689B" w:rsidRPr="00AE2594">
        <w:rPr>
          <w:sz w:val="24"/>
          <w:szCs w:val="24"/>
        </w:rPr>
        <w:t xml:space="preserve"> </w:t>
      </w:r>
      <w:r w:rsidR="00F5597B">
        <w:rPr>
          <w:sz w:val="24"/>
          <w:szCs w:val="24"/>
        </w:rPr>
        <w:t>t</w:t>
      </w:r>
      <w:r w:rsidR="00AE689B" w:rsidRPr="00AE2594">
        <w:rPr>
          <w:sz w:val="24"/>
          <w:szCs w:val="24"/>
        </w:rPr>
        <w:t>ra</w:t>
      </w:r>
      <w:r w:rsidR="0029797E" w:rsidRPr="00AE2594">
        <w:rPr>
          <w:sz w:val="24"/>
          <w:szCs w:val="24"/>
        </w:rPr>
        <w:t xml:space="preserve">ditional </w:t>
      </w:r>
      <w:r w:rsidR="00F5597B">
        <w:rPr>
          <w:sz w:val="24"/>
          <w:szCs w:val="24"/>
        </w:rPr>
        <w:t>m</w:t>
      </w:r>
      <w:r w:rsidR="0029797E" w:rsidRPr="00AE2594">
        <w:rPr>
          <w:sz w:val="24"/>
          <w:szCs w:val="24"/>
        </w:rPr>
        <w:t xml:space="preserve">anaged </w:t>
      </w:r>
      <w:r w:rsidR="00F5597B">
        <w:rPr>
          <w:sz w:val="24"/>
          <w:szCs w:val="24"/>
        </w:rPr>
        <w:t>s</w:t>
      </w:r>
      <w:r w:rsidR="0029797E" w:rsidRPr="00AE2594">
        <w:rPr>
          <w:sz w:val="24"/>
          <w:szCs w:val="24"/>
        </w:rPr>
        <w:t xml:space="preserve">ervices </w:t>
      </w:r>
      <w:r w:rsidR="00B02E21">
        <w:rPr>
          <w:sz w:val="24"/>
          <w:szCs w:val="24"/>
        </w:rPr>
        <w:t>environment</w:t>
      </w:r>
      <w:r w:rsidR="0029797E" w:rsidRPr="00AE2594">
        <w:rPr>
          <w:sz w:val="24"/>
          <w:szCs w:val="24"/>
        </w:rPr>
        <w:t xml:space="preserve">. </w:t>
      </w:r>
    </w:p>
    <w:p w14:paraId="0568F845" w14:textId="540F31E8" w:rsidR="003A4516" w:rsidRPr="00AE2594" w:rsidRDefault="003A4516">
      <w:pPr>
        <w:rPr>
          <w:sz w:val="24"/>
          <w:szCs w:val="24"/>
        </w:rPr>
      </w:pPr>
      <w:commentRangeStart w:id="39"/>
      <w:del w:id="40" w:author="Przybyla, Vincent" w:date="2018-01-17T13:09:00Z">
        <w:r w:rsidRPr="00AE2594" w:rsidDel="0077208B">
          <w:rPr>
            <w:sz w:val="24"/>
            <w:szCs w:val="24"/>
          </w:rPr>
          <w:delText xml:space="preserve">As a </w:delText>
        </w:r>
        <w:r w:rsidR="007D4A10" w:rsidRPr="00AE2594" w:rsidDel="0077208B">
          <w:rPr>
            <w:sz w:val="24"/>
            <w:szCs w:val="24"/>
          </w:rPr>
          <w:delText>managed service provider of both AWS, on-premise commodity</w:delText>
        </w:r>
        <w:r w:rsidR="00AE2594" w:rsidRPr="00AE2594" w:rsidDel="0077208B">
          <w:rPr>
            <w:sz w:val="24"/>
            <w:szCs w:val="24"/>
          </w:rPr>
          <w:delText>-based</w:delText>
        </w:r>
        <w:r w:rsidR="007D4A10" w:rsidRPr="00AE2594" w:rsidDel="0077208B">
          <w:rPr>
            <w:sz w:val="24"/>
            <w:szCs w:val="24"/>
          </w:rPr>
          <w:delText xml:space="preserve"> and mainframe</w:delText>
        </w:r>
        <w:r w:rsidR="00AE2594" w:rsidRPr="00AE2594" w:rsidDel="0077208B">
          <w:rPr>
            <w:sz w:val="24"/>
            <w:szCs w:val="24"/>
          </w:rPr>
          <w:delText>-based managed services</w:delText>
        </w:r>
        <w:commentRangeEnd w:id="39"/>
        <w:r w:rsidR="001E6F1E" w:rsidDel="0077208B">
          <w:rPr>
            <w:rStyle w:val="CommentReference"/>
          </w:rPr>
          <w:commentReference w:id="39"/>
        </w:r>
      </w:del>
      <w:del w:id="41" w:author="Przybyla, Vincent" w:date="2018-01-17T13:21:00Z">
        <w:r w:rsidR="007D4A10" w:rsidRPr="00AE2594" w:rsidDel="005423B3">
          <w:rPr>
            <w:sz w:val="24"/>
            <w:szCs w:val="24"/>
          </w:rPr>
          <w:delText xml:space="preserve">, </w:delText>
        </w:r>
      </w:del>
      <w:r w:rsidR="007D4A10" w:rsidRPr="00AE2594">
        <w:rPr>
          <w:sz w:val="24"/>
          <w:szCs w:val="24"/>
        </w:rPr>
        <w:t xml:space="preserve">Unisys </w:t>
      </w:r>
      <w:ins w:id="42" w:author="Przybyla, Vincent" w:date="2018-01-17T13:09:00Z">
        <w:r w:rsidR="0077208B">
          <w:rPr>
            <w:sz w:val="24"/>
            <w:szCs w:val="24"/>
          </w:rPr>
          <w:t xml:space="preserve">is </w:t>
        </w:r>
        <w:r w:rsidR="005423B3">
          <w:rPr>
            <w:sz w:val="24"/>
            <w:szCs w:val="24"/>
          </w:rPr>
          <w:t>a Managed Service P</w:t>
        </w:r>
        <w:r w:rsidR="0077208B" w:rsidRPr="0077208B">
          <w:rPr>
            <w:sz w:val="24"/>
            <w:szCs w:val="24"/>
          </w:rPr>
          <w:t xml:space="preserve">rovider </w:t>
        </w:r>
      </w:ins>
      <w:ins w:id="43" w:author="Przybyla, Vincent" w:date="2018-01-17T13:25:00Z">
        <w:r w:rsidR="005423B3">
          <w:rPr>
            <w:sz w:val="24"/>
            <w:szCs w:val="24"/>
          </w:rPr>
          <w:t xml:space="preserve">(MSP) </w:t>
        </w:r>
      </w:ins>
      <w:ins w:id="44" w:author="Przybyla, Vincent" w:date="2018-01-17T13:09:00Z">
        <w:r w:rsidR="0077208B" w:rsidRPr="0077208B">
          <w:rPr>
            <w:sz w:val="24"/>
            <w:szCs w:val="24"/>
          </w:rPr>
          <w:t>of</w:t>
        </w:r>
      </w:ins>
      <w:ins w:id="45" w:author="Przybyla, Vincent" w:date="2018-01-17T13:11:00Z">
        <w:r w:rsidR="0077208B" w:rsidRPr="0077208B">
          <w:t xml:space="preserve"> </w:t>
        </w:r>
        <w:r w:rsidR="0077208B" w:rsidRPr="0077208B">
          <w:rPr>
            <w:sz w:val="24"/>
            <w:szCs w:val="24"/>
          </w:rPr>
          <w:t>commercial cloud, private cloud, on-premise commodity, and on-premise mainframe-based managed services</w:t>
        </w:r>
      </w:ins>
      <w:ins w:id="46" w:author="Przybyla, Vincent" w:date="2018-01-17T13:09:00Z">
        <w:r w:rsidR="0077208B">
          <w:rPr>
            <w:sz w:val="24"/>
            <w:szCs w:val="24"/>
          </w:rPr>
          <w:t xml:space="preserve">. We have a wealth of </w:t>
        </w:r>
      </w:ins>
      <w:del w:id="47" w:author="Przybyla, Vincent" w:date="2018-01-17T13:09:00Z">
        <w:r w:rsidR="007D4A10" w:rsidRPr="00AE2594" w:rsidDel="0077208B">
          <w:rPr>
            <w:sz w:val="24"/>
            <w:szCs w:val="24"/>
          </w:rPr>
          <w:delText>has vast</w:delText>
        </w:r>
      </w:del>
      <w:r w:rsidR="007D4A10" w:rsidRPr="00AE2594">
        <w:rPr>
          <w:sz w:val="24"/>
          <w:szCs w:val="24"/>
        </w:rPr>
        <w:t xml:space="preserve"> experience </w:t>
      </w:r>
      <w:del w:id="48" w:author="Przybyla, Vincent" w:date="2018-01-17T13:10:00Z">
        <w:r w:rsidR="007D4A10" w:rsidRPr="00AE2594" w:rsidDel="0077208B">
          <w:rPr>
            <w:sz w:val="24"/>
            <w:szCs w:val="24"/>
          </w:rPr>
          <w:delText xml:space="preserve">with the benefits </w:delText>
        </w:r>
        <w:r w:rsidR="00DC013E" w:rsidDel="0077208B">
          <w:rPr>
            <w:sz w:val="24"/>
            <w:szCs w:val="24"/>
          </w:rPr>
          <w:delText xml:space="preserve">of </w:delText>
        </w:r>
      </w:del>
      <w:r w:rsidR="00CB6D6A">
        <w:rPr>
          <w:sz w:val="24"/>
          <w:szCs w:val="24"/>
        </w:rPr>
        <w:t xml:space="preserve">helping </w:t>
      </w:r>
      <w:ins w:id="49" w:author="Przybyla, Vincent" w:date="2018-01-17T13:10:00Z">
        <w:r w:rsidR="0077208B">
          <w:rPr>
            <w:sz w:val="24"/>
            <w:szCs w:val="24"/>
          </w:rPr>
          <w:t xml:space="preserve">our Federal customers </w:t>
        </w:r>
      </w:ins>
      <w:del w:id="50" w:author="Przybyla, Vincent" w:date="2018-01-17T13:10:00Z">
        <w:r w:rsidR="00CB6D6A" w:rsidDel="0077208B">
          <w:rPr>
            <w:sz w:val="24"/>
            <w:szCs w:val="24"/>
          </w:rPr>
          <w:delText xml:space="preserve">clients </w:delText>
        </w:r>
      </w:del>
      <w:r w:rsidR="00CB6D6A">
        <w:rPr>
          <w:sz w:val="24"/>
          <w:szCs w:val="24"/>
        </w:rPr>
        <w:t>overcome the</w:t>
      </w:r>
      <w:r w:rsidR="007D4A10" w:rsidRPr="00AE2594">
        <w:rPr>
          <w:sz w:val="24"/>
          <w:szCs w:val="24"/>
        </w:rPr>
        <w:t xml:space="preserve"> challenges of the design and delivery of the various managed service models.  This </w:t>
      </w:r>
      <w:r w:rsidR="00CB6D6A">
        <w:rPr>
          <w:sz w:val="24"/>
          <w:szCs w:val="24"/>
        </w:rPr>
        <w:t>expertise</w:t>
      </w:r>
      <w:r w:rsidR="007D4A10" w:rsidRPr="00AE2594">
        <w:rPr>
          <w:sz w:val="24"/>
          <w:szCs w:val="24"/>
        </w:rPr>
        <w:t xml:space="preserve">, coupled with the journey of our own </w:t>
      </w:r>
      <w:r w:rsidR="00B02E21">
        <w:rPr>
          <w:sz w:val="24"/>
          <w:szCs w:val="24"/>
        </w:rPr>
        <w:t xml:space="preserve">award-winning </w:t>
      </w:r>
      <w:r w:rsidR="007D4A10" w:rsidRPr="00AE2594">
        <w:rPr>
          <w:sz w:val="24"/>
          <w:szCs w:val="24"/>
        </w:rPr>
        <w:t xml:space="preserve">internal systems and </w:t>
      </w:r>
      <w:r w:rsidR="00AE2594" w:rsidRPr="00AE2594">
        <w:rPr>
          <w:sz w:val="24"/>
          <w:szCs w:val="24"/>
        </w:rPr>
        <w:t>service offerings</w:t>
      </w:r>
      <w:r w:rsidR="007D4A10" w:rsidRPr="00AE2594">
        <w:rPr>
          <w:sz w:val="24"/>
          <w:szCs w:val="24"/>
        </w:rPr>
        <w:t xml:space="preserve"> to cloud-based managed services</w:t>
      </w:r>
      <w:ins w:id="51" w:author="Przybyla, Vincent" w:date="2018-01-17T13:10:00Z">
        <w:r w:rsidR="0077208B">
          <w:rPr>
            <w:sz w:val="24"/>
            <w:szCs w:val="24"/>
          </w:rPr>
          <w:t>,</w:t>
        </w:r>
      </w:ins>
      <w:r w:rsidR="007D4A10" w:rsidRPr="00AE2594">
        <w:rPr>
          <w:sz w:val="24"/>
          <w:szCs w:val="24"/>
        </w:rPr>
        <w:t xml:space="preserve"> </w:t>
      </w:r>
      <w:del w:id="52" w:author="Worley, Kevin" w:date="2018-01-16T21:43:00Z">
        <w:r w:rsidR="00CB6D6A" w:rsidDel="00E84B82">
          <w:rPr>
            <w:sz w:val="24"/>
            <w:szCs w:val="24"/>
          </w:rPr>
          <w:delText xml:space="preserve">compelled </w:delText>
        </w:r>
        <w:r w:rsidR="007D4A10" w:rsidRPr="00AE2594" w:rsidDel="00E84B82">
          <w:rPr>
            <w:sz w:val="24"/>
            <w:szCs w:val="24"/>
          </w:rPr>
          <w:delText>us to share our perspective</w:delText>
        </w:r>
        <w:r w:rsidR="00CB6D6A" w:rsidDel="00E84B82">
          <w:rPr>
            <w:sz w:val="24"/>
            <w:szCs w:val="24"/>
          </w:rPr>
          <w:delText>s</w:delText>
        </w:r>
      </w:del>
      <w:ins w:id="53" w:author="Worley, Kevin" w:date="2018-01-16T21:43:00Z">
        <w:r w:rsidR="00E84B82">
          <w:rPr>
            <w:sz w:val="24"/>
            <w:szCs w:val="24"/>
          </w:rPr>
          <w:t>uniquely positons Unisys</w:t>
        </w:r>
      </w:ins>
      <w:r w:rsidR="00CB6D6A">
        <w:rPr>
          <w:sz w:val="24"/>
          <w:szCs w:val="24"/>
        </w:rPr>
        <w:t xml:space="preserve"> </w:t>
      </w:r>
      <w:ins w:id="54" w:author="Przybyla, Vincent" w:date="2018-01-17T13:21:00Z">
        <w:r w:rsidR="005423B3">
          <w:rPr>
            <w:sz w:val="24"/>
            <w:szCs w:val="24"/>
          </w:rPr>
          <w:t xml:space="preserve">to </w:t>
        </w:r>
      </w:ins>
      <w:del w:id="55" w:author="Przybyla, Vincent" w:date="2018-01-17T13:16:00Z">
        <w:r w:rsidR="00CB6D6A" w:rsidDel="0077208B">
          <w:rPr>
            <w:sz w:val="24"/>
            <w:szCs w:val="24"/>
          </w:rPr>
          <w:delText xml:space="preserve">to make </w:delText>
        </w:r>
      </w:del>
      <w:del w:id="56" w:author="Przybyla, Vincent" w:date="2018-01-17T13:10:00Z">
        <w:r w:rsidR="00887CCC" w:rsidDel="0077208B">
          <w:rPr>
            <w:sz w:val="24"/>
            <w:szCs w:val="24"/>
          </w:rPr>
          <w:delText>government</w:delText>
        </w:r>
        <w:r w:rsidR="00CB6D6A" w:rsidDel="0077208B">
          <w:rPr>
            <w:sz w:val="24"/>
            <w:szCs w:val="24"/>
          </w:rPr>
          <w:delText xml:space="preserve"> </w:delText>
        </w:r>
      </w:del>
      <w:del w:id="57" w:author="Przybyla, Vincent" w:date="2018-01-17T13:16:00Z">
        <w:r w:rsidR="00CB6D6A" w:rsidDel="0077208B">
          <w:rPr>
            <w:sz w:val="24"/>
            <w:szCs w:val="24"/>
          </w:rPr>
          <w:delText>agenc</w:delText>
        </w:r>
        <w:r w:rsidR="00887CCC" w:rsidDel="0077208B">
          <w:rPr>
            <w:sz w:val="24"/>
            <w:szCs w:val="24"/>
          </w:rPr>
          <w:delText>ies</w:delText>
        </w:r>
        <w:r w:rsidR="007D4A10" w:rsidRPr="00AE2594" w:rsidDel="0077208B">
          <w:rPr>
            <w:sz w:val="24"/>
            <w:szCs w:val="24"/>
          </w:rPr>
          <w:delText xml:space="preserve"> </w:delText>
        </w:r>
      </w:del>
      <w:ins w:id="58" w:author="Worley, Kevin" w:date="2018-01-16T21:43:00Z">
        <w:del w:id="59" w:author="Przybyla, Vincent" w:date="2018-01-17T13:16:00Z">
          <w:r w:rsidR="00E84B82" w:rsidDel="0077208B">
            <w:rPr>
              <w:sz w:val="24"/>
              <w:szCs w:val="24"/>
            </w:rPr>
            <w:delText>agenc</w:delText>
          </w:r>
        </w:del>
      </w:ins>
      <w:ins w:id="60" w:author="Worley, Kevin" w:date="2018-01-16T21:44:00Z">
        <w:del w:id="61" w:author="Przybyla, Vincent" w:date="2018-01-17T13:10:00Z">
          <w:r w:rsidR="00E84B82" w:rsidDel="0077208B">
            <w:rPr>
              <w:sz w:val="24"/>
              <w:szCs w:val="24"/>
            </w:rPr>
            <w:delText>ies</w:delText>
          </w:r>
        </w:del>
      </w:ins>
      <w:ins w:id="62" w:author="Przybyla, Vincent" w:date="2018-01-17T13:16:00Z">
        <w:r w:rsidR="0077208B">
          <w:rPr>
            <w:sz w:val="24"/>
            <w:szCs w:val="24"/>
          </w:rPr>
          <w:t xml:space="preserve">help </w:t>
        </w:r>
      </w:ins>
      <w:ins w:id="63" w:author="Przybyla, Vincent" w:date="2018-01-17T13:22:00Z">
        <w:r w:rsidR="005423B3">
          <w:rPr>
            <w:sz w:val="24"/>
            <w:szCs w:val="24"/>
          </w:rPr>
          <w:t xml:space="preserve">make </w:t>
        </w:r>
      </w:ins>
      <w:ins w:id="64" w:author="Przybyla, Vincent" w:date="2018-01-17T13:16:00Z">
        <w:r w:rsidR="005423B3">
          <w:rPr>
            <w:sz w:val="24"/>
            <w:szCs w:val="24"/>
          </w:rPr>
          <w:t>the Federal G</w:t>
        </w:r>
        <w:r w:rsidR="0077208B">
          <w:rPr>
            <w:sz w:val="24"/>
            <w:szCs w:val="24"/>
          </w:rPr>
          <w:t>overnment’s</w:t>
        </w:r>
      </w:ins>
      <w:ins w:id="65" w:author="Worley, Kevin" w:date="2018-01-16T21:43:00Z">
        <w:r w:rsidR="00E84B82" w:rsidRPr="00AE2594">
          <w:rPr>
            <w:sz w:val="24"/>
            <w:szCs w:val="24"/>
          </w:rPr>
          <w:t xml:space="preserve"> </w:t>
        </w:r>
      </w:ins>
      <w:r w:rsidR="00DC013E" w:rsidRPr="00AE2594">
        <w:rPr>
          <w:sz w:val="24"/>
          <w:szCs w:val="24"/>
        </w:rPr>
        <w:t>journ</w:t>
      </w:r>
      <w:r w:rsidR="00DC013E">
        <w:rPr>
          <w:sz w:val="24"/>
          <w:szCs w:val="24"/>
        </w:rPr>
        <w:t>ey</w:t>
      </w:r>
      <w:del w:id="66" w:author="Przybyla, Vincent" w:date="2018-01-17T13:16:00Z">
        <w:r w:rsidR="00DC013E" w:rsidDel="0077208B">
          <w:rPr>
            <w:sz w:val="24"/>
            <w:szCs w:val="24"/>
          </w:rPr>
          <w:delText>s</w:delText>
        </w:r>
      </w:del>
      <w:r w:rsidR="007D4A10" w:rsidRPr="00AE2594">
        <w:rPr>
          <w:sz w:val="24"/>
          <w:szCs w:val="24"/>
        </w:rPr>
        <w:t xml:space="preserve"> </w:t>
      </w:r>
      <w:ins w:id="67" w:author="Przybyla, Vincent" w:date="2018-01-17T13:22:00Z">
        <w:r w:rsidR="005423B3">
          <w:rPr>
            <w:sz w:val="24"/>
            <w:szCs w:val="24"/>
          </w:rPr>
          <w:t xml:space="preserve">to the cloud </w:t>
        </w:r>
      </w:ins>
      <w:r w:rsidR="00CB6D6A">
        <w:rPr>
          <w:sz w:val="24"/>
          <w:szCs w:val="24"/>
        </w:rPr>
        <w:t xml:space="preserve">smoother and more </w:t>
      </w:r>
      <w:del w:id="68" w:author="Worley, Kevin" w:date="2018-01-16T21:44:00Z">
        <w:r w:rsidR="00CB6D6A" w:rsidDel="00E84B82">
          <w:rPr>
            <w:sz w:val="24"/>
            <w:szCs w:val="24"/>
          </w:rPr>
          <w:delText>productive</w:delText>
        </w:r>
        <w:r w:rsidR="00887CCC" w:rsidDel="00E84B82">
          <w:rPr>
            <w:sz w:val="24"/>
            <w:szCs w:val="24"/>
          </w:rPr>
          <w:delText xml:space="preserve"> toward real IT transformation</w:delText>
        </w:r>
      </w:del>
      <w:ins w:id="69" w:author="Worley, Kevin" w:date="2018-01-16T21:44:00Z">
        <w:r w:rsidR="00E84B82">
          <w:rPr>
            <w:sz w:val="24"/>
            <w:szCs w:val="24"/>
          </w:rPr>
          <w:t>efficient</w:t>
        </w:r>
      </w:ins>
      <w:r w:rsidRPr="00AE2594">
        <w:rPr>
          <w:sz w:val="24"/>
          <w:szCs w:val="24"/>
        </w:rPr>
        <w:t>.</w:t>
      </w:r>
    </w:p>
    <w:p w14:paraId="27091C2D" w14:textId="42EB5B27" w:rsidR="00DC013E" w:rsidRPr="00820FC6" w:rsidRDefault="008853DA">
      <w:pPr>
        <w:rPr>
          <w:b/>
          <w:sz w:val="24"/>
          <w:szCs w:val="24"/>
        </w:rPr>
      </w:pPr>
      <w:r w:rsidRPr="00820FC6">
        <w:rPr>
          <w:b/>
          <w:sz w:val="24"/>
          <w:szCs w:val="24"/>
        </w:rPr>
        <w:t>T</w:t>
      </w:r>
      <w:r w:rsidR="003A4516" w:rsidRPr="00820FC6">
        <w:rPr>
          <w:b/>
          <w:sz w:val="24"/>
          <w:szCs w:val="24"/>
        </w:rPr>
        <w:t xml:space="preserve">he benefits of scale, </w:t>
      </w:r>
      <w:r w:rsidR="00C96615" w:rsidRPr="00820FC6">
        <w:rPr>
          <w:b/>
          <w:sz w:val="24"/>
          <w:szCs w:val="24"/>
        </w:rPr>
        <w:t>efficien</w:t>
      </w:r>
      <w:r w:rsidR="00876929" w:rsidRPr="00820FC6">
        <w:rPr>
          <w:b/>
          <w:sz w:val="24"/>
          <w:szCs w:val="24"/>
        </w:rPr>
        <w:t>cy</w:t>
      </w:r>
      <w:ins w:id="70" w:author="Worley, Kevin" w:date="2018-01-16T21:44:00Z">
        <w:r w:rsidR="00E84B82">
          <w:rPr>
            <w:b/>
            <w:sz w:val="24"/>
            <w:szCs w:val="24"/>
          </w:rPr>
          <w:t>,</w:t>
        </w:r>
      </w:ins>
      <w:r w:rsidR="003A4516" w:rsidRPr="00820FC6">
        <w:rPr>
          <w:b/>
          <w:sz w:val="24"/>
          <w:szCs w:val="24"/>
        </w:rPr>
        <w:t xml:space="preserve"> and </w:t>
      </w:r>
      <w:r w:rsidR="008F44CA" w:rsidRPr="00820FC6">
        <w:rPr>
          <w:b/>
          <w:sz w:val="24"/>
          <w:szCs w:val="24"/>
        </w:rPr>
        <w:t xml:space="preserve">cost </w:t>
      </w:r>
      <w:r w:rsidR="003A4516" w:rsidRPr="00820FC6">
        <w:rPr>
          <w:b/>
          <w:sz w:val="24"/>
          <w:szCs w:val="24"/>
        </w:rPr>
        <w:t>of public clouds</w:t>
      </w:r>
      <w:r w:rsidRPr="00820FC6">
        <w:rPr>
          <w:b/>
          <w:sz w:val="24"/>
          <w:szCs w:val="24"/>
        </w:rPr>
        <w:t xml:space="preserve"> are well </w:t>
      </w:r>
      <w:r w:rsidR="00887CCC" w:rsidRPr="00820FC6">
        <w:rPr>
          <w:b/>
          <w:sz w:val="24"/>
          <w:szCs w:val="24"/>
        </w:rPr>
        <w:t>known</w:t>
      </w:r>
      <w:r w:rsidR="00AE2594" w:rsidRPr="00820FC6">
        <w:rPr>
          <w:b/>
          <w:sz w:val="24"/>
          <w:szCs w:val="24"/>
        </w:rPr>
        <w:t>,</w:t>
      </w:r>
      <w:r w:rsidRPr="00820FC6">
        <w:rPr>
          <w:b/>
          <w:sz w:val="24"/>
          <w:szCs w:val="24"/>
        </w:rPr>
        <w:t xml:space="preserve"> but the way in which c</w:t>
      </w:r>
      <w:r w:rsidR="00DC013E" w:rsidRPr="00820FC6">
        <w:rPr>
          <w:b/>
          <w:sz w:val="24"/>
          <w:szCs w:val="24"/>
        </w:rPr>
        <w:t>lients</w:t>
      </w:r>
      <w:r w:rsidRPr="00820FC6">
        <w:rPr>
          <w:b/>
          <w:sz w:val="24"/>
          <w:szCs w:val="24"/>
        </w:rPr>
        <w:t xml:space="preserve"> consume these services in an efficient, repeatable fashion with oversight, visibility and </w:t>
      </w:r>
      <w:del w:id="71" w:author="Worley, Kevin" w:date="2018-01-16T21:45:00Z">
        <w:r w:rsidRPr="00820FC6" w:rsidDel="00E84B82">
          <w:rPr>
            <w:b/>
            <w:sz w:val="24"/>
            <w:szCs w:val="24"/>
          </w:rPr>
          <w:delText xml:space="preserve">assurance </w:delText>
        </w:r>
      </w:del>
      <w:ins w:id="72" w:author="Worley, Kevin" w:date="2018-01-16T21:45:00Z">
        <w:r w:rsidR="00E84B82">
          <w:rPr>
            <w:b/>
            <w:sz w:val="24"/>
            <w:szCs w:val="24"/>
          </w:rPr>
          <w:t>governance</w:t>
        </w:r>
        <w:r w:rsidR="00E84B82" w:rsidRPr="00820FC6">
          <w:rPr>
            <w:b/>
            <w:sz w:val="24"/>
            <w:szCs w:val="24"/>
          </w:rPr>
          <w:t xml:space="preserve"> </w:t>
        </w:r>
      </w:ins>
      <w:r w:rsidRPr="00820FC6">
        <w:rPr>
          <w:b/>
          <w:sz w:val="24"/>
          <w:szCs w:val="24"/>
        </w:rPr>
        <w:t>is less well known</w:t>
      </w:r>
      <w:del w:id="73" w:author="Worley, Kevin" w:date="2018-01-16T21:45:00Z">
        <w:r w:rsidR="00887CCC" w:rsidRPr="00820FC6" w:rsidDel="00E84B82">
          <w:rPr>
            <w:b/>
            <w:sz w:val="24"/>
            <w:szCs w:val="24"/>
          </w:rPr>
          <w:delText xml:space="preserve"> and we want to s</w:delText>
        </w:r>
        <w:r w:rsidR="00DC013E" w:rsidRPr="00820FC6" w:rsidDel="00E84B82">
          <w:rPr>
            <w:b/>
            <w:sz w:val="24"/>
            <w:szCs w:val="24"/>
          </w:rPr>
          <w:delText>hare</w:delText>
        </w:r>
        <w:r w:rsidR="00887CCC" w:rsidRPr="00820FC6" w:rsidDel="00E84B82">
          <w:rPr>
            <w:b/>
            <w:sz w:val="24"/>
            <w:szCs w:val="24"/>
          </w:rPr>
          <w:delText xml:space="preserve"> the latest best practices we utilize at Unisys</w:delText>
        </w:r>
      </w:del>
      <w:r w:rsidRPr="00820FC6">
        <w:rPr>
          <w:b/>
          <w:sz w:val="24"/>
          <w:szCs w:val="24"/>
        </w:rPr>
        <w:t xml:space="preserve">.  </w:t>
      </w:r>
    </w:p>
    <w:p w14:paraId="238AAB2A" w14:textId="41B069A7" w:rsidR="008853DA" w:rsidRPr="00AE2594" w:rsidRDefault="008853DA">
      <w:pPr>
        <w:rPr>
          <w:sz w:val="24"/>
          <w:szCs w:val="24"/>
        </w:rPr>
      </w:pPr>
      <w:r w:rsidRPr="00AE2594">
        <w:rPr>
          <w:sz w:val="24"/>
          <w:szCs w:val="24"/>
        </w:rPr>
        <w:lastRenderedPageBreak/>
        <w:t xml:space="preserve">Most </w:t>
      </w:r>
      <w:ins w:id="74" w:author="Przybyla, Vincent" w:date="2018-01-17T13:25:00Z">
        <w:r w:rsidR="005423B3">
          <w:rPr>
            <w:sz w:val="24"/>
            <w:szCs w:val="24"/>
          </w:rPr>
          <w:t>C</w:t>
        </w:r>
      </w:ins>
      <w:del w:id="75" w:author="Przybyla, Vincent" w:date="2018-01-17T13:25:00Z">
        <w:r w:rsidR="00DC013E" w:rsidDel="005423B3">
          <w:rPr>
            <w:sz w:val="24"/>
            <w:szCs w:val="24"/>
          </w:rPr>
          <w:delText>c</w:delText>
        </w:r>
      </w:del>
      <w:r w:rsidRPr="00AE2594">
        <w:rPr>
          <w:sz w:val="24"/>
          <w:szCs w:val="24"/>
        </w:rPr>
        <w:t xml:space="preserve">loud </w:t>
      </w:r>
      <w:ins w:id="76" w:author="Przybyla, Vincent" w:date="2018-01-17T13:25:00Z">
        <w:r w:rsidR="005423B3">
          <w:rPr>
            <w:sz w:val="24"/>
            <w:szCs w:val="24"/>
          </w:rPr>
          <w:t>S</w:t>
        </w:r>
      </w:ins>
      <w:del w:id="77" w:author="Przybyla, Vincent" w:date="2018-01-17T13:25:00Z">
        <w:r w:rsidR="00DC013E" w:rsidDel="005423B3">
          <w:rPr>
            <w:sz w:val="24"/>
            <w:szCs w:val="24"/>
          </w:rPr>
          <w:delText>s</w:delText>
        </w:r>
      </w:del>
      <w:r w:rsidRPr="00AE2594">
        <w:rPr>
          <w:sz w:val="24"/>
          <w:szCs w:val="24"/>
        </w:rPr>
        <w:t>ervice</w:t>
      </w:r>
      <w:del w:id="78" w:author="Przybyla, Vincent" w:date="2018-01-17T13:26:00Z">
        <w:r w:rsidRPr="00AE2594" w:rsidDel="005423B3">
          <w:rPr>
            <w:sz w:val="24"/>
            <w:szCs w:val="24"/>
          </w:rPr>
          <w:delText>s</w:delText>
        </w:r>
      </w:del>
      <w:r w:rsidRPr="00AE2594">
        <w:rPr>
          <w:sz w:val="24"/>
          <w:szCs w:val="24"/>
        </w:rPr>
        <w:t xml:space="preserve"> </w:t>
      </w:r>
      <w:ins w:id="79" w:author="Przybyla, Vincent" w:date="2018-01-17T13:25:00Z">
        <w:r w:rsidR="005423B3">
          <w:rPr>
            <w:sz w:val="24"/>
            <w:szCs w:val="24"/>
          </w:rPr>
          <w:t>P</w:t>
        </w:r>
      </w:ins>
      <w:del w:id="80" w:author="Przybyla, Vincent" w:date="2018-01-17T13:25:00Z">
        <w:r w:rsidR="00DC013E" w:rsidDel="005423B3">
          <w:rPr>
            <w:sz w:val="24"/>
            <w:szCs w:val="24"/>
          </w:rPr>
          <w:delText>p</w:delText>
        </w:r>
      </w:del>
      <w:r w:rsidRPr="00AE2594">
        <w:rPr>
          <w:sz w:val="24"/>
          <w:szCs w:val="24"/>
        </w:rPr>
        <w:t xml:space="preserve">roviders (CSPs) provide </w:t>
      </w:r>
      <w:ins w:id="81" w:author="Przybyla, Vincent" w:date="2018-01-17T13:18:00Z">
        <w:r w:rsidR="005423B3">
          <w:rPr>
            <w:sz w:val="24"/>
            <w:szCs w:val="24"/>
          </w:rPr>
          <w:t xml:space="preserve">individual </w:t>
        </w:r>
      </w:ins>
      <w:del w:id="82" w:author="Worley, Kevin" w:date="2018-01-16T21:46:00Z">
        <w:r w:rsidRPr="00AE2594" w:rsidDel="00E84B82">
          <w:rPr>
            <w:sz w:val="24"/>
            <w:szCs w:val="24"/>
          </w:rPr>
          <w:delText xml:space="preserve">you the </w:delText>
        </w:r>
      </w:del>
      <w:r w:rsidRPr="00AE2594">
        <w:rPr>
          <w:sz w:val="24"/>
          <w:szCs w:val="24"/>
        </w:rPr>
        <w:t xml:space="preserve">tools to take advantage of the benefits of cloud, </w:t>
      </w:r>
      <w:del w:id="83" w:author="Przybyla, Vincent" w:date="2018-01-17T13:18:00Z">
        <w:r w:rsidRPr="00AE2594" w:rsidDel="005423B3">
          <w:rPr>
            <w:sz w:val="24"/>
            <w:szCs w:val="24"/>
          </w:rPr>
          <w:delText>and are typically easy to use individually</w:delText>
        </w:r>
        <w:r w:rsidR="00DC013E" w:rsidDel="005423B3">
          <w:rPr>
            <w:sz w:val="24"/>
            <w:szCs w:val="24"/>
          </w:rPr>
          <w:delText>,</w:delText>
        </w:r>
      </w:del>
      <w:del w:id="84" w:author="Przybyla, Vincent" w:date="2018-01-17T13:26:00Z">
        <w:r w:rsidR="00DC013E" w:rsidDel="005423B3">
          <w:rPr>
            <w:sz w:val="24"/>
            <w:szCs w:val="24"/>
          </w:rPr>
          <w:delText xml:space="preserve"> </w:delText>
        </w:r>
      </w:del>
      <w:del w:id="85" w:author="Worley, Kevin" w:date="2018-01-16T21:46:00Z">
        <w:r w:rsidR="00DC013E" w:rsidDel="00E84B82">
          <w:rPr>
            <w:sz w:val="24"/>
            <w:szCs w:val="24"/>
          </w:rPr>
          <w:delText xml:space="preserve">although </w:delText>
        </w:r>
      </w:del>
      <w:ins w:id="86" w:author="Worley, Kevin" w:date="2018-01-16T21:46:00Z">
        <w:r w:rsidR="00E84B82">
          <w:rPr>
            <w:sz w:val="24"/>
            <w:szCs w:val="24"/>
          </w:rPr>
          <w:t xml:space="preserve">however </w:t>
        </w:r>
      </w:ins>
      <w:commentRangeStart w:id="87"/>
      <w:del w:id="88" w:author="Worley, Kevin" w:date="2018-01-16T21:47:00Z">
        <w:r w:rsidR="00DC013E" w:rsidDel="00E84B82">
          <w:rPr>
            <w:sz w:val="24"/>
            <w:szCs w:val="24"/>
          </w:rPr>
          <w:delText>Unisys 2017 research</w:delText>
        </w:r>
      </w:del>
      <w:ins w:id="89" w:author="Worley, Kevin" w:date="2018-01-16T21:47:00Z">
        <w:r w:rsidR="00E84B82">
          <w:rPr>
            <w:sz w:val="24"/>
            <w:szCs w:val="24"/>
          </w:rPr>
          <w:t>our market research in 2017</w:t>
        </w:r>
      </w:ins>
      <w:r w:rsidR="00DC013E">
        <w:rPr>
          <w:sz w:val="24"/>
          <w:szCs w:val="24"/>
        </w:rPr>
        <w:t xml:space="preserve"> </w:t>
      </w:r>
      <w:del w:id="90" w:author="Worley, Kevin" w:date="2018-01-16T21:47:00Z">
        <w:r w:rsidR="00DC013E" w:rsidDel="00E84B82">
          <w:rPr>
            <w:sz w:val="24"/>
            <w:szCs w:val="24"/>
          </w:rPr>
          <w:delText xml:space="preserve">reveals </w:delText>
        </w:r>
      </w:del>
      <w:ins w:id="91" w:author="Worley, Kevin" w:date="2018-01-16T21:47:00Z">
        <w:r w:rsidR="00E84B82">
          <w:rPr>
            <w:sz w:val="24"/>
            <w:szCs w:val="24"/>
          </w:rPr>
          <w:t xml:space="preserve">revealed that </w:t>
        </w:r>
      </w:ins>
      <w:r w:rsidR="00DC013E">
        <w:rPr>
          <w:sz w:val="24"/>
          <w:szCs w:val="24"/>
        </w:rPr>
        <w:t>some agencies still face many barriers to cloud adoption</w:t>
      </w:r>
      <w:commentRangeEnd w:id="87"/>
      <w:r w:rsidR="0077208B">
        <w:rPr>
          <w:rStyle w:val="CommentReference"/>
        </w:rPr>
        <w:commentReference w:id="87"/>
      </w:r>
      <w:del w:id="92" w:author="Worley, Kevin" w:date="2018-01-16T21:47:00Z">
        <w:r w:rsidR="00DC013E" w:rsidDel="00E84B82">
          <w:rPr>
            <w:sz w:val="24"/>
            <w:szCs w:val="24"/>
          </w:rPr>
          <w:delText xml:space="preserve"> today</w:delText>
        </w:r>
      </w:del>
      <w:r w:rsidRPr="00AE2594">
        <w:rPr>
          <w:sz w:val="24"/>
          <w:szCs w:val="24"/>
        </w:rPr>
        <w:t xml:space="preserve">. </w:t>
      </w:r>
      <w:del w:id="93" w:author="Worley, Kevin" w:date="2018-01-16T21:48:00Z">
        <w:r w:rsidRPr="00AE2594" w:rsidDel="00E84B82">
          <w:rPr>
            <w:sz w:val="24"/>
            <w:szCs w:val="24"/>
          </w:rPr>
          <w:delText xml:space="preserve"> </w:delText>
        </w:r>
      </w:del>
      <w:r w:rsidRPr="00AE2594">
        <w:rPr>
          <w:sz w:val="24"/>
          <w:szCs w:val="24"/>
        </w:rPr>
        <w:t xml:space="preserve">The complexity is realized when </w:t>
      </w:r>
      <w:del w:id="94" w:author="Worley, Kevin" w:date="2018-01-16T21:48:00Z">
        <w:r w:rsidRPr="00AE2594" w:rsidDel="00E84B82">
          <w:rPr>
            <w:sz w:val="24"/>
            <w:szCs w:val="24"/>
          </w:rPr>
          <w:delText>our c</w:delText>
        </w:r>
        <w:r w:rsidR="00DC013E" w:rsidDel="00E84B82">
          <w:rPr>
            <w:sz w:val="24"/>
            <w:szCs w:val="24"/>
          </w:rPr>
          <w:delText>lients</w:delText>
        </w:r>
      </w:del>
      <w:ins w:id="95" w:author="Worley, Kevin" w:date="2018-01-16T21:48:00Z">
        <w:r w:rsidR="00E84B82">
          <w:rPr>
            <w:sz w:val="24"/>
            <w:szCs w:val="24"/>
          </w:rPr>
          <w:t>agencies</w:t>
        </w:r>
      </w:ins>
      <w:r w:rsidRPr="00AE2594">
        <w:rPr>
          <w:sz w:val="24"/>
          <w:szCs w:val="24"/>
        </w:rPr>
        <w:t xml:space="preserve"> start to consume </w:t>
      </w:r>
      <w:r w:rsidR="00AE2594" w:rsidRPr="00AE2594">
        <w:rPr>
          <w:sz w:val="24"/>
          <w:szCs w:val="24"/>
        </w:rPr>
        <w:t xml:space="preserve">individual tools or </w:t>
      </w:r>
      <w:r w:rsidRPr="00AE2594">
        <w:rPr>
          <w:sz w:val="24"/>
          <w:szCs w:val="24"/>
        </w:rPr>
        <w:t>services, combine</w:t>
      </w:r>
      <w:r w:rsidR="00887CCC">
        <w:rPr>
          <w:sz w:val="24"/>
          <w:szCs w:val="24"/>
        </w:rPr>
        <w:t xml:space="preserve"> and integrate systems</w:t>
      </w:r>
      <w:r w:rsidRPr="00AE2594">
        <w:rPr>
          <w:sz w:val="24"/>
          <w:szCs w:val="24"/>
        </w:rPr>
        <w:t xml:space="preserve">, </w:t>
      </w:r>
      <w:r w:rsidR="00AE2594" w:rsidRPr="00AE2594">
        <w:rPr>
          <w:sz w:val="24"/>
          <w:szCs w:val="24"/>
        </w:rPr>
        <w:t xml:space="preserve">and </w:t>
      </w:r>
      <w:r w:rsidR="00DC013E">
        <w:rPr>
          <w:sz w:val="24"/>
          <w:szCs w:val="24"/>
        </w:rPr>
        <w:t>add</w:t>
      </w:r>
      <w:del w:id="96" w:author="Przybyla, Vincent" w:date="2018-01-17T13:20:00Z">
        <w:r w:rsidR="00DC013E" w:rsidDel="005423B3">
          <w:rPr>
            <w:sz w:val="24"/>
            <w:szCs w:val="24"/>
          </w:rPr>
          <w:delText xml:space="preserve"> in</w:delText>
        </w:r>
      </w:del>
      <w:r w:rsidR="00DC013E">
        <w:rPr>
          <w:sz w:val="24"/>
          <w:szCs w:val="24"/>
        </w:rPr>
        <w:t xml:space="preserve"> </w:t>
      </w:r>
      <w:del w:id="97" w:author="Worley, Kevin" w:date="2018-01-16T21:49:00Z">
        <w:r w:rsidR="00DC013E" w:rsidDel="00E84B82">
          <w:rPr>
            <w:sz w:val="24"/>
            <w:szCs w:val="24"/>
          </w:rPr>
          <w:delText xml:space="preserve">today’s </w:delText>
        </w:r>
        <w:r w:rsidRPr="00AE2594" w:rsidDel="00E84B82">
          <w:rPr>
            <w:sz w:val="24"/>
            <w:szCs w:val="24"/>
          </w:rPr>
          <w:delText>need</w:delText>
        </w:r>
        <w:r w:rsidR="00DC013E" w:rsidDel="00E84B82">
          <w:rPr>
            <w:sz w:val="24"/>
            <w:szCs w:val="24"/>
          </w:rPr>
          <w:delText>s</w:delText>
        </w:r>
        <w:r w:rsidRPr="00AE2594" w:rsidDel="00E84B82">
          <w:rPr>
            <w:sz w:val="24"/>
            <w:szCs w:val="24"/>
          </w:rPr>
          <w:delText xml:space="preserve"> to secure and operate</w:delText>
        </w:r>
      </w:del>
      <w:ins w:id="98" w:author="Worley, Kevin" w:date="2018-01-16T21:49:00Z">
        <w:r w:rsidR="00E84B82">
          <w:rPr>
            <w:sz w:val="24"/>
            <w:szCs w:val="24"/>
          </w:rPr>
          <w:t xml:space="preserve">modern security </w:t>
        </w:r>
      </w:ins>
      <w:ins w:id="99" w:author="Przybyla, Vincent" w:date="2018-01-17T13:21:00Z">
        <w:r w:rsidR="005423B3">
          <w:rPr>
            <w:sz w:val="24"/>
            <w:szCs w:val="24"/>
          </w:rPr>
          <w:t xml:space="preserve">to meet </w:t>
        </w:r>
      </w:ins>
      <w:ins w:id="100" w:author="Worley, Kevin" w:date="2018-01-16T21:49:00Z">
        <w:del w:id="101" w:author="Przybyla, Vincent" w:date="2018-01-17T13:21:00Z">
          <w:r w:rsidR="00E84B82" w:rsidDel="005423B3">
            <w:rPr>
              <w:sz w:val="24"/>
              <w:szCs w:val="24"/>
            </w:rPr>
            <w:delText xml:space="preserve">and </w:delText>
          </w:r>
        </w:del>
        <w:r w:rsidR="00E84B82">
          <w:rPr>
            <w:sz w:val="24"/>
            <w:szCs w:val="24"/>
          </w:rPr>
          <w:t>operational challenges</w:t>
        </w:r>
      </w:ins>
      <w:del w:id="102" w:author="Worley, Kevin" w:date="2018-01-16T21:49:00Z">
        <w:r w:rsidRPr="00AE2594" w:rsidDel="00E84B82">
          <w:rPr>
            <w:sz w:val="24"/>
            <w:szCs w:val="24"/>
          </w:rPr>
          <w:delText xml:space="preserve"> them</w:delText>
        </w:r>
      </w:del>
      <w:r w:rsidRPr="00AE2594">
        <w:rPr>
          <w:sz w:val="24"/>
          <w:szCs w:val="24"/>
        </w:rPr>
        <w:t xml:space="preserve"> at </w:t>
      </w:r>
      <w:del w:id="103" w:author="Worley, Kevin" w:date="2018-01-16T21:49:00Z">
        <w:r w:rsidRPr="00AE2594" w:rsidDel="00E84B82">
          <w:rPr>
            <w:sz w:val="24"/>
            <w:szCs w:val="24"/>
          </w:rPr>
          <w:delText xml:space="preserve">an </w:delText>
        </w:r>
      </w:del>
      <w:r w:rsidRPr="00AE2594">
        <w:rPr>
          <w:sz w:val="24"/>
          <w:szCs w:val="24"/>
        </w:rPr>
        <w:t>enterprise scale with the availability</w:t>
      </w:r>
      <w:r w:rsidR="00DC013E">
        <w:rPr>
          <w:sz w:val="24"/>
          <w:szCs w:val="24"/>
        </w:rPr>
        <w:t>, flexibility</w:t>
      </w:r>
      <w:ins w:id="104" w:author="Przybyla, Vincent" w:date="2018-01-17T13:21:00Z">
        <w:r w:rsidR="005423B3">
          <w:rPr>
            <w:sz w:val="24"/>
            <w:szCs w:val="24"/>
          </w:rPr>
          <w:t>,</w:t>
        </w:r>
      </w:ins>
      <w:r w:rsidRPr="00AE2594">
        <w:rPr>
          <w:sz w:val="24"/>
          <w:szCs w:val="24"/>
        </w:rPr>
        <w:t xml:space="preserve"> and durability </w:t>
      </w:r>
      <w:ins w:id="105" w:author="Przybyla, Vincent" w:date="2018-01-17T13:21:00Z">
        <w:r w:rsidR="005423B3">
          <w:rPr>
            <w:sz w:val="24"/>
            <w:szCs w:val="24"/>
          </w:rPr>
          <w:t xml:space="preserve">that </w:t>
        </w:r>
      </w:ins>
      <w:r w:rsidRPr="00AE2594">
        <w:rPr>
          <w:sz w:val="24"/>
          <w:szCs w:val="24"/>
        </w:rPr>
        <w:t xml:space="preserve">their </w:t>
      </w:r>
      <w:del w:id="106" w:author="Przybyla, Vincent" w:date="2018-01-17T13:21:00Z">
        <w:r w:rsidR="00887CCC" w:rsidDel="005423B3">
          <w:rPr>
            <w:sz w:val="24"/>
            <w:szCs w:val="24"/>
          </w:rPr>
          <w:delText xml:space="preserve">government </w:delText>
        </w:r>
      </w:del>
      <w:r w:rsidRPr="00AE2594">
        <w:rPr>
          <w:sz w:val="24"/>
          <w:szCs w:val="24"/>
        </w:rPr>
        <w:t xml:space="preserve">mission </w:t>
      </w:r>
      <w:r w:rsidR="00CB6D6A">
        <w:rPr>
          <w:sz w:val="24"/>
          <w:szCs w:val="24"/>
        </w:rPr>
        <w:t>demands</w:t>
      </w:r>
      <w:r w:rsidRPr="00AE2594">
        <w:rPr>
          <w:sz w:val="24"/>
          <w:szCs w:val="24"/>
        </w:rPr>
        <w:t xml:space="preserve">.  This is where a </w:t>
      </w:r>
      <w:commentRangeStart w:id="107"/>
      <w:ins w:id="108" w:author="Worley, Kevin" w:date="2018-01-16T21:51:00Z">
        <w:r w:rsidR="00CA5E50">
          <w:rPr>
            <w:sz w:val="24"/>
            <w:szCs w:val="24"/>
          </w:rPr>
          <w:t xml:space="preserve">next-generation </w:t>
        </w:r>
        <w:commentRangeEnd w:id="107"/>
        <w:r w:rsidR="00CA5E50">
          <w:rPr>
            <w:rStyle w:val="CommentReference"/>
          </w:rPr>
          <w:commentReference w:id="107"/>
        </w:r>
      </w:ins>
      <w:del w:id="109" w:author="Przybyla, Vincent" w:date="2018-01-17T13:25:00Z">
        <w:r w:rsidRPr="00AE2594" w:rsidDel="005423B3">
          <w:rPr>
            <w:sz w:val="24"/>
            <w:szCs w:val="24"/>
          </w:rPr>
          <w:delText>Managed Service Provider</w:delText>
        </w:r>
        <w:r w:rsidR="00CB6D6A" w:rsidDel="005423B3">
          <w:rPr>
            <w:sz w:val="24"/>
            <w:szCs w:val="24"/>
          </w:rPr>
          <w:delText>s</w:delText>
        </w:r>
        <w:r w:rsidRPr="00AE2594" w:rsidDel="005423B3">
          <w:rPr>
            <w:sz w:val="24"/>
            <w:szCs w:val="24"/>
          </w:rPr>
          <w:delText xml:space="preserve"> (</w:delText>
        </w:r>
      </w:del>
      <w:r w:rsidRPr="00AE2594">
        <w:rPr>
          <w:sz w:val="24"/>
          <w:szCs w:val="24"/>
        </w:rPr>
        <w:t>MSP</w:t>
      </w:r>
      <w:ins w:id="110" w:author="Przybyla, Vincent" w:date="2018-01-17T13:25:00Z">
        <w:r w:rsidR="005423B3">
          <w:rPr>
            <w:sz w:val="24"/>
            <w:szCs w:val="24"/>
          </w:rPr>
          <w:t xml:space="preserve"> </w:t>
        </w:r>
      </w:ins>
      <w:del w:id="111" w:author="Przybyla, Vincent" w:date="2018-01-17T13:25:00Z">
        <w:r w:rsidRPr="00AE2594" w:rsidDel="005423B3">
          <w:rPr>
            <w:sz w:val="24"/>
            <w:szCs w:val="24"/>
          </w:rPr>
          <w:delText xml:space="preserve">) </w:delText>
        </w:r>
      </w:del>
      <w:r w:rsidRPr="00AE2594">
        <w:rPr>
          <w:sz w:val="24"/>
          <w:szCs w:val="24"/>
        </w:rPr>
        <w:t>like Unisys offer</w:t>
      </w:r>
      <w:r w:rsidR="00887CCC">
        <w:rPr>
          <w:sz w:val="24"/>
          <w:szCs w:val="24"/>
        </w:rPr>
        <w:t>s</w:t>
      </w:r>
      <w:r w:rsidRPr="00AE2594">
        <w:rPr>
          <w:sz w:val="24"/>
          <w:szCs w:val="24"/>
        </w:rPr>
        <w:t xml:space="preserve"> </w:t>
      </w:r>
      <w:r w:rsidR="00CB6D6A">
        <w:rPr>
          <w:sz w:val="24"/>
          <w:szCs w:val="24"/>
        </w:rPr>
        <w:t xml:space="preserve">expertise and </w:t>
      </w:r>
      <w:r w:rsidR="00887CCC">
        <w:rPr>
          <w:sz w:val="24"/>
          <w:szCs w:val="24"/>
        </w:rPr>
        <w:t xml:space="preserve">enhanced </w:t>
      </w:r>
      <w:r w:rsidRPr="00AE2594">
        <w:rPr>
          <w:sz w:val="24"/>
          <w:szCs w:val="24"/>
        </w:rPr>
        <w:t xml:space="preserve">value, allowing our customers to be less concerned with delivery complexity and more concerned with the </w:t>
      </w:r>
      <w:r w:rsidR="00CB6D6A">
        <w:rPr>
          <w:sz w:val="24"/>
          <w:szCs w:val="24"/>
        </w:rPr>
        <w:t xml:space="preserve">benefits </w:t>
      </w:r>
      <w:r w:rsidRPr="00AE2594">
        <w:rPr>
          <w:sz w:val="24"/>
          <w:szCs w:val="24"/>
        </w:rPr>
        <w:t>and outcome</w:t>
      </w:r>
      <w:r w:rsidR="00CB6D6A">
        <w:rPr>
          <w:sz w:val="24"/>
          <w:szCs w:val="24"/>
        </w:rPr>
        <w:t>s achieved</w:t>
      </w:r>
      <w:r w:rsidRPr="00AE2594">
        <w:rPr>
          <w:sz w:val="24"/>
          <w:szCs w:val="24"/>
        </w:rPr>
        <w:t>.</w:t>
      </w:r>
      <w:r w:rsidR="00CB6D6A">
        <w:rPr>
          <w:sz w:val="24"/>
          <w:szCs w:val="24"/>
        </w:rPr>
        <w:t xml:space="preserve"> </w:t>
      </w:r>
      <w:r w:rsidR="00887CCC">
        <w:rPr>
          <w:sz w:val="24"/>
          <w:szCs w:val="24"/>
        </w:rPr>
        <w:t xml:space="preserve">Outcomes </w:t>
      </w:r>
      <w:del w:id="112" w:author="Worley, Kevin" w:date="2018-01-16T21:54:00Z">
        <w:r w:rsidR="00887CCC" w:rsidDel="00CA5E50">
          <w:rPr>
            <w:sz w:val="24"/>
            <w:szCs w:val="24"/>
          </w:rPr>
          <w:delText xml:space="preserve">can </w:delText>
        </w:r>
      </w:del>
      <w:r w:rsidR="00887CCC">
        <w:rPr>
          <w:sz w:val="24"/>
          <w:szCs w:val="24"/>
        </w:rPr>
        <w:t xml:space="preserve">include increased efficiency, cost savings, </w:t>
      </w:r>
      <w:ins w:id="113" w:author="Worley, Kevin" w:date="2018-01-16T21:55:00Z">
        <w:r w:rsidR="00CA5E50">
          <w:rPr>
            <w:sz w:val="24"/>
            <w:szCs w:val="24"/>
          </w:rPr>
          <w:t>and re</w:t>
        </w:r>
      </w:ins>
      <w:r w:rsidR="00DC013E">
        <w:rPr>
          <w:sz w:val="24"/>
          <w:szCs w:val="24"/>
        </w:rPr>
        <w:t>skill</w:t>
      </w:r>
      <w:ins w:id="114" w:author="Worley, Kevin" w:date="2018-01-16T21:55:00Z">
        <w:r w:rsidR="00CA5E50">
          <w:rPr>
            <w:sz w:val="24"/>
            <w:szCs w:val="24"/>
          </w:rPr>
          <w:t xml:space="preserve">ing of </w:t>
        </w:r>
      </w:ins>
      <w:del w:id="115" w:author="Worley, Kevin" w:date="2018-01-16T21:55:00Z">
        <w:r w:rsidR="00DC013E" w:rsidDel="00CA5E50">
          <w:rPr>
            <w:sz w:val="24"/>
            <w:szCs w:val="24"/>
          </w:rPr>
          <w:delText xml:space="preserve"> </w:delText>
        </w:r>
        <w:r w:rsidR="00887CCC" w:rsidDel="00CA5E50">
          <w:rPr>
            <w:sz w:val="24"/>
            <w:szCs w:val="24"/>
          </w:rPr>
          <w:delText xml:space="preserve">development of </w:delText>
        </w:r>
      </w:del>
      <w:r w:rsidR="00887CCC">
        <w:rPr>
          <w:sz w:val="24"/>
          <w:szCs w:val="24"/>
        </w:rPr>
        <w:t xml:space="preserve">agency staff in cloud </w:t>
      </w:r>
      <w:r w:rsidR="00DC013E">
        <w:rPr>
          <w:sz w:val="24"/>
          <w:szCs w:val="24"/>
        </w:rPr>
        <w:t>practices through</w:t>
      </w:r>
      <w:r w:rsidR="00887CCC">
        <w:rPr>
          <w:sz w:val="24"/>
          <w:szCs w:val="24"/>
        </w:rPr>
        <w:t xml:space="preserve"> AWS </w:t>
      </w:r>
      <w:ins w:id="116" w:author="Worley, Kevin" w:date="2018-01-16T21:55:00Z">
        <w:r w:rsidR="00CA5E50">
          <w:rPr>
            <w:sz w:val="24"/>
            <w:szCs w:val="24"/>
          </w:rPr>
          <w:t xml:space="preserve">training and </w:t>
        </w:r>
      </w:ins>
      <w:r w:rsidR="00887CCC">
        <w:rPr>
          <w:sz w:val="24"/>
          <w:szCs w:val="24"/>
        </w:rPr>
        <w:t>certification</w:t>
      </w:r>
      <w:ins w:id="117" w:author="Worley, Kevin" w:date="2018-01-16T21:55:00Z">
        <w:r w:rsidR="00CA5E50">
          <w:rPr>
            <w:sz w:val="24"/>
            <w:szCs w:val="24"/>
          </w:rPr>
          <w:t>s</w:t>
        </w:r>
      </w:ins>
      <w:del w:id="118" w:author="Worley, Kevin" w:date="2018-01-16T21:55:00Z">
        <w:r w:rsidR="00887CCC" w:rsidDel="00CA5E50">
          <w:rPr>
            <w:sz w:val="24"/>
            <w:szCs w:val="24"/>
          </w:rPr>
          <w:delText xml:space="preserve"> knowledge</w:delText>
        </w:r>
      </w:del>
      <w:r w:rsidR="00887CCC">
        <w:rPr>
          <w:sz w:val="24"/>
          <w:szCs w:val="24"/>
        </w:rPr>
        <w:t xml:space="preserve">. </w:t>
      </w:r>
    </w:p>
    <w:p w14:paraId="19D5224F" w14:textId="3C109C04" w:rsidR="008853DA" w:rsidRPr="00AE2594" w:rsidRDefault="00AE2594">
      <w:pPr>
        <w:rPr>
          <w:sz w:val="24"/>
          <w:szCs w:val="24"/>
        </w:rPr>
      </w:pPr>
      <w:commentRangeStart w:id="119"/>
      <w:r w:rsidRPr="00AE2594">
        <w:rPr>
          <w:sz w:val="24"/>
          <w:szCs w:val="24"/>
        </w:rPr>
        <w:t xml:space="preserve">In our </w:t>
      </w:r>
      <w:r w:rsidR="008853DA" w:rsidRPr="00AE2594">
        <w:rPr>
          <w:sz w:val="24"/>
          <w:szCs w:val="24"/>
        </w:rPr>
        <w:t xml:space="preserve">traditional managed service model, </w:t>
      </w:r>
      <w:commentRangeEnd w:id="119"/>
      <w:r w:rsidR="000C179B">
        <w:rPr>
          <w:rStyle w:val="CommentReference"/>
        </w:rPr>
        <w:commentReference w:id="119"/>
      </w:r>
      <w:r w:rsidRPr="00AE2594">
        <w:rPr>
          <w:sz w:val="24"/>
          <w:szCs w:val="24"/>
        </w:rPr>
        <w:t xml:space="preserve">Unisys </w:t>
      </w:r>
      <w:r w:rsidR="008853DA" w:rsidRPr="00AE2594">
        <w:rPr>
          <w:sz w:val="24"/>
          <w:szCs w:val="24"/>
        </w:rPr>
        <w:t>own</w:t>
      </w:r>
      <w:r w:rsidRPr="00AE2594">
        <w:rPr>
          <w:sz w:val="24"/>
          <w:szCs w:val="24"/>
        </w:rPr>
        <w:t>s</w:t>
      </w:r>
      <w:r w:rsidR="008853DA" w:rsidRPr="00AE2594">
        <w:rPr>
          <w:sz w:val="24"/>
          <w:szCs w:val="24"/>
        </w:rPr>
        <w:t xml:space="preserve"> the </w:t>
      </w:r>
      <w:r w:rsidR="00DC013E">
        <w:rPr>
          <w:sz w:val="24"/>
          <w:szCs w:val="24"/>
        </w:rPr>
        <w:t>technology</w:t>
      </w:r>
      <w:r w:rsidR="008853DA" w:rsidRPr="00AE2594">
        <w:rPr>
          <w:sz w:val="24"/>
          <w:szCs w:val="24"/>
        </w:rPr>
        <w:t xml:space="preserve"> stack from top to bottom, from the hosting facility (</w:t>
      </w:r>
      <w:ins w:id="120" w:author="Worley, Kevin" w:date="2018-01-16T21:56:00Z">
        <w:r w:rsidR="00CA5E50">
          <w:rPr>
            <w:sz w:val="24"/>
            <w:szCs w:val="24"/>
          </w:rPr>
          <w:t xml:space="preserve">commonly </w:t>
        </w:r>
      </w:ins>
      <w:r w:rsidR="00887CCC">
        <w:rPr>
          <w:sz w:val="24"/>
          <w:szCs w:val="24"/>
        </w:rPr>
        <w:t>known as p</w:t>
      </w:r>
      <w:r w:rsidR="008853DA" w:rsidRPr="00AE2594">
        <w:rPr>
          <w:sz w:val="24"/>
          <w:szCs w:val="24"/>
        </w:rPr>
        <w:t xml:space="preserve">ing, </w:t>
      </w:r>
      <w:r w:rsidR="00887CCC">
        <w:rPr>
          <w:sz w:val="24"/>
          <w:szCs w:val="24"/>
        </w:rPr>
        <w:t>p</w:t>
      </w:r>
      <w:r w:rsidR="008853DA" w:rsidRPr="00AE2594">
        <w:rPr>
          <w:sz w:val="24"/>
          <w:szCs w:val="24"/>
        </w:rPr>
        <w:t>ower</w:t>
      </w:r>
      <w:ins w:id="121" w:author="Przybyla, Vincent" w:date="2018-01-17T13:22:00Z">
        <w:r w:rsidR="005423B3">
          <w:rPr>
            <w:sz w:val="24"/>
            <w:szCs w:val="24"/>
          </w:rPr>
          <w:t>,</w:t>
        </w:r>
      </w:ins>
      <w:r w:rsidR="008853DA" w:rsidRPr="00AE2594">
        <w:rPr>
          <w:sz w:val="24"/>
          <w:szCs w:val="24"/>
        </w:rPr>
        <w:t xml:space="preserve"> and </w:t>
      </w:r>
      <w:r w:rsidR="00887CCC">
        <w:rPr>
          <w:sz w:val="24"/>
          <w:szCs w:val="24"/>
        </w:rPr>
        <w:t>p</w:t>
      </w:r>
      <w:r w:rsidR="008853DA" w:rsidRPr="00AE2594">
        <w:rPr>
          <w:sz w:val="24"/>
          <w:szCs w:val="24"/>
        </w:rPr>
        <w:t>ipe)</w:t>
      </w:r>
      <w:del w:id="122" w:author="Przybyla, Vincent" w:date="2018-01-17T13:22:00Z">
        <w:r w:rsidR="008853DA" w:rsidRPr="00AE2594" w:rsidDel="005423B3">
          <w:rPr>
            <w:sz w:val="24"/>
            <w:szCs w:val="24"/>
          </w:rPr>
          <w:delText xml:space="preserve">, </w:delText>
        </w:r>
      </w:del>
      <w:ins w:id="123" w:author="Przybyla, Vincent" w:date="2018-01-17T13:22:00Z">
        <w:r w:rsidR="005423B3">
          <w:rPr>
            <w:sz w:val="24"/>
            <w:szCs w:val="24"/>
          </w:rPr>
          <w:t xml:space="preserve">; </w:t>
        </w:r>
      </w:ins>
      <w:r w:rsidR="008853DA" w:rsidRPr="00AE2594">
        <w:rPr>
          <w:sz w:val="24"/>
          <w:szCs w:val="24"/>
        </w:rPr>
        <w:t>the hardware (</w:t>
      </w:r>
      <w:r w:rsidR="00887CCC">
        <w:rPr>
          <w:sz w:val="24"/>
          <w:szCs w:val="24"/>
        </w:rPr>
        <w:t>c</w:t>
      </w:r>
      <w:r w:rsidR="008853DA" w:rsidRPr="00AE2594">
        <w:rPr>
          <w:sz w:val="24"/>
          <w:szCs w:val="24"/>
        </w:rPr>
        <w:t>ompute</w:t>
      </w:r>
      <w:r w:rsidR="00887CCC">
        <w:rPr>
          <w:sz w:val="24"/>
          <w:szCs w:val="24"/>
        </w:rPr>
        <w:t>rs</w:t>
      </w:r>
      <w:r w:rsidR="008853DA" w:rsidRPr="00AE2594">
        <w:rPr>
          <w:sz w:val="24"/>
          <w:szCs w:val="24"/>
        </w:rPr>
        <w:t xml:space="preserve">, </w:t>
      </w:r>
      <w:r w:rsidR="00887CCC">
        <w:rPr>
          <w:sz w:val="24"/>
          <w:szCs w:val="24"/>
        </w:rPr>
        <w:t>n</w:t>
      </w:r>
      <w:r w:rsidR="008853DA" w:rsidRPr="00AE2594">
        <w:rPr>
          <w:sz w:val="24"/>
          <w:szCs w:val="24"/>
        </w:rPr>
        <w:t>etwo</w:t>
      </w:r>
      <w:r w:rsidR="00460D6D" w:rsidRPr="00AE2594">
        <w:rPr>
          <w:sz w:val="24"/>
          <w:szCs w:val="24"/>
        </w:rPr>
        <w:t>rk</w:t>
      </w:r>
      <w:r w:rsidR="00887CCC">
        <w:rPr>
          <w:sz w:val="24"/>
          <w:szCs w:val="24"/>
        </w:rPr>
        <w:t>s</w:t>
      </w:r>
      <w:ins w:id="124" w:author="Przybyla, Vincent" w:date="2018-01-17T13:22:00Z">
        <w:r w:rsidR="005423B3">
          <w:rPr>
            <w:sz w:val="24"/>
            <w:szCs w:val="24"/>
          </w:rPr>
          <w:t>,</w:t>
        </w:r>
      </w:ins>
      <w:r w:rsidR="00460D6D" w:rsidRPr="00AE2594">
        <w:rPr>
          <w:sz w:val="24"/>
          <w:szCs w:val="24"/>
        </w:rPr>
        <w:t xml:space="preserve"> and </w:t>
      </w:r>
      <w:r w:rsidR="00887CCC">
        <w:rPr>
          <w:sz w:val="24"/>
          <w:szCs w:val="24"/>
        </w:rPr>
        <w:t>s</w:t>
      </w:r>
      <w:r w:rsidR="00460D6D" w:rsidRPr="00AE2594">
        <w:rPr>
          <w:sz w:val="24"/>
          <w:szCs w:val="24"/>
        </w:rPr>
        <w:t>torage)</w:t>
      </w:r>
      <w:ins w:id="125" w:author="Przybyla, Vincent" w:date="2018-01-17T13:23:00Z">
        <w:r w:rsidR="005423B3">
          <w:rPr>
            <w:sz w:val="24"/>
            <w:szCs w:val="24"/>
          </w:rPr>
          <w:t>;</w:t>
        </w:r>
      </w:ins>
      <w:del w:id="126" w:author="Przybyla, Vincent" w:date="2018-01-17T13:22:00Z">
        <w:r w:rsidR="00460D6D" w:rsidRPr="00AE2594" w:rsidDel="005423B3">
          <w:rPr>
            <w:sz w:val="24"/>
            <w:szCs w:val="24"/>
          </w:rPr>
          <w:delText>,</w:delText>
        </w:r>
      </w:del>
      <w:r w:rsidR="00460D6D" w:rsidRPr="00AE2594">
        <w:rPr>
          <w:sz w:val="24"/>
          <w:szCs w:val="24"/>
        </w:rPr>
        <w:t xml:space="preserve"> the base software (</w:t>
      </w:r>
      <w:r w:rsidR="00887CCC">
        <w:rPr>
          <w:sz w:val="24"/>
          <w:szCs w:val="24"/>
        </w:rPr>
        <w:t>h</w:t>
      </w:r>
      <w:r w:rsidR="00460D6D" w:rsidRPr="00AE2594">
        <w:rPr>
          <w:sz w:val="24"/>
          <w:szCs w:val="24"/>
        </w:rPr>
        <w:t>ypervisor</w:t>
      </w:r>
      <w:r w:rsidR="00887CCC">
        <w:rPr>
          <w:sz w:val="24"/>
          <w:szCs w:val="24"/>
        </w:rPr>
        <w:t>s</w:t>
      </w:r>
      <w:r w:rsidR="00460D6D" w:rsidRPr="00AE2594">
        <w:rPr>
          <w:sz w:val="24"/>
          <w:szCs w:val="24"/>
        </w:rPr>
        <w:t xml:space="preserve">, </w:t>
      </w:r>
      <w:r w:rsidR="00887CCC">
        <w:rPr>
          <w:sz w:val="24"/>
          <w:szCs w:val="24"/>
        </w:rPr>
        <w:t>m</w:t>
      </w:r>
      <w:r w:rsidR="00460D6D" w:rsidRPr="00AE2594">
        <w:rPr>
          <w:sz w:val="24"/>
          <w:szCs w:val="24"/>
        </w:rPr>
        <w:t xml:space="preserve">anagement </w:t>
      </w:r>
      <w:r w:rsidR="00887CCC">
        <w:rPr>
          <w:sz w:val="24"/>
          <w:szCs w:val="24"/>
        </w:rPr>
        <w:t>s</w:t>
      </w:r>
      <w:r w:rsidR="00460D6D" w:rsidRPr="00AE2594">
        <w:rPr>
          <w:sz w:val="24"/>
          <w:szCs w:val="24"/>
        </w:rPr>
        <w:t xml:space="preserve">oftware, </w:t>
      </w:r>
      <w:r w:rsidR="00887CCC">
        <w:rPr>
          <w:sz w:val="24"/>
          <w:szCs w:val="24"/>
        </w:rPr>
        <w:t>and m</w:t>
      </w:r>
      <w:r w:rsidR="00460D6D" w:rsidRPr="00AE2594">
        <w:rPr>
          <w:sz w:val="24"/>
          <w:szCs w:val="24"/>
        </w:rPr>
        <w:t xml:space="preserve">ainframe </w:t>
      </w:r>
      <w:r w:rsidR="00887CCC">
        <w:rPr>
          <w:sz w:val="24"/>
          <w:szCs w:val="24"/>
        </w:rPr>
        <w:t>m</w:t>
      </w:r>
      <w:r w:rsidR="00460D6D" w:rsidRPr="00AE2594">
        <w:rPr>
          <w:sz w:val="24"/>
          <w:szCs w:val="24"/>
        </w:rPr>
        <w:t>anagement software, etc.)</w:t>
      </w:r>
      <w:ins w:id="127" w:author="Przybyla, Vincent" w:date="2018-01-17T13:24:00Z">
        <w:r w:rsidR="005423B3">
          <w:rPr>
            <w:sz w:val="24"/>
            <w:szCs w:val="24"/>
          </w:rPr>
          <w:t>;</w:t>
        </w:r>
      </w:ins>
      <w:del w:id="128" w:author="Przybyla, Vincent" w:date="2018-01-17T13:24:00Z">
        <w:r w:rsidR="00460D6D" w:rsidRPr="00AE2594" w:rsidDel="005423B3">
          <w:rPr>
            <w:sz w:val="24"/>
            <w:szCs w:val="24"/>
          </w:rPr>
          <w:delText>,</w:delText>
        </w:r>
      </w:del>
      <w:r w:rsidR="00460D6D" w:rsidRPr="00AE2594">
        <w:rPr>
          <w:sz w:val="24"/>
          <w:szCs w:val="24"/>
        </w:rPr>
        <w:t xml:space="preserve"> and the </w:t>
      </w:r>
      <w:r w:rsidR="00887CCC">
        <w:rPr>
          <w:sz w:val="24"/>
          <w:szCs w:val="24"/>
        </w:rPr>
        <w:t>o</w:t>
      </w:r>
      <w:r w:rsidR="00460D6D" w:rsidRPr="00AE2594">
        <w:rPr>
          <w:sz w:val="24"/>
          <w:szCs w:val="24"/>
        </w:rPr>
        <w:t xml:space="preserve">perations, </w:t>
      </w:r>
      <w:r w:rsidR="00887CCC">
        <w:rPr>
          <w:sz w:val="24"/>
          <w:szCs w:val="24"/>
        </w:rPr>
        <w:t>m</w:t>
      </w:r>
      <w:r w:rsidR="00460D6D" w:rsidRPr="00AE2594">
        <w:rPr>
          <w:sz w:val="24"/>
          <w:szCs w:val="24"/>
        </w:rPr>
        <w:t>aintenance</w:t>
      </w:r>
      <w:ins w:id="129" w:author="Przybyla, Vincent" w:date="2018-01-17T13:25:00Z">
        <w:r w:rsidR="005423B3">
          <w:rPr>
            <w:sz w:val="24"/>
            <w:szCs w:val="24"/>
          </w:rPr>
          <w:t>,</w:t>
        </w:r>
      </w:ins>
      <w:r w:rsidR="00460D6D" w:rsidRPr="00AE2594">
        <w:rPr>
          <w:sz w:val="24"/>
          <w:szCs w:val="24"/>
        </w:rPr>
        <w:t xml:space="preserve"> and </w:t>
      </w:r>
      <w:r w:rsidR="00887CCC">
        <w:rPr>
          <w:sz w:val="24"/>
          <w:szCs w:val="24"/>
        </w:rPr>
        <w:t>d</w:t>
      </w:r>
      <w:r w:rsidR="00460D6D" w:rsidRPr="00AE2594">
        <w:rPr>
          <w:sz w:val="24"/>
          <w:szCs w:val="24"/>
        </w:rPr>
        <w:t xml:space="preserve">elivery of this capability as a </w:t>
      </w:r>
      <w:r w:rsidR="00CB6D6A">
        <w:rPr>
          <w:sz w:val="24"/>
          <w:szCs w:val="24"/>
        </w:rPr>
        <w:t>s</w:t>
      </w:r>
      <w:r w:rsidR="00460D6D" w:rsidRPr="00AE2594">
        <w:rPr>
          <w:sz w:val="24"/>
          <w:szCs w:val="24"/>
        </w:rPr>
        <w:t>ervice to our c</w:t>
      </w:r>
      <w:r w:rsidR="00887CCC">
        <w:rPr>
          <w:sz w:val="24"/>
          <w:szCs w:val="24"/>
        </w:rPr>
        <w:t>lients</w:t>
      </w:r>
      <w:r w:rsidR="00460D6D" w:rsidRPr="00AE2594">
        <w:rPr>
          <w:sz w:val="24"/>
          <w:szCs w:val="24"/>
        </w:rPr>
        <w:t xml:space="preserve">.  </w:t>
      </w:r>
      <w:r w:rsidR="00DC013E">
        <w:rPr>
          <w:sz w:val="24"/>
          <w:szCs w:val="24"/>
        </w:rPr>
        <w:t>A</w:t>
      </w:r>
      <w:r w:rsidR="00887CCC">
        <w:rPr>
          <w:sz w:val="24"/>
          <w:szCs w:val="24"/>
        </w:rPr>
        <w:t xml:space="preserve">ll </w:t>
      </w:r>
      <w:r w:rsidR="00DC013E">
        <w:rPr>
          <w:sz w:val="24"/>
          <w:szCs w:val="24"/>
        </w:rPr>
        <w:t xml:space="preserve">of the </w:t>
      </w:r>
      <w:r w:rsidR="00460D6D" w:rsidRPr="00AE2594">
        <w:rPr>
          <w:sz w:val="24"/>
          <w:szCs w:val="24"/>
        </w:rPr>
        <w:t>responsib</w:t>
      </w:r>
      <w:r w:rsidR="00887CCC">
        <w:rPr>
          <w:sz w:val="24"/>
          <w:szCs w:val="24"/>
        </w:rPr>
        <w:t xml:space="preserve">ility </w:t>
      </w:r>
      <w:r w:rsidR="00460D6D" w:rsidRPr="00AE2594">
        <w:rPr>
          <w:sz w:val="24"/>
          <w:szCs w:val="24"/>
        </w:rPr>
        <w:t xml:space="preserve">for </w:t>
      </w:r>
      <w:del w:id="130" w:author="Worley, Kevin" w:date="2018-01-16T21:56:00Z">
        <w:r w:rsidR="00460D6D" w:rsidRPr="00AE2594" w:rsidDel="00CA5E50">
          <w:rPr>
            <w:sz w:val="24"/>
            <w:szCs w:val="24"/>
          </w:rPr>
          <w:delText xml:space="preserve">all the </w:delText>
        </w:r>
      </w:del>
      <w:r w:rsidR="00460D6D" w:rsidRPr="00AE2594">
        <w:rPr>
          <w:sz w:val="24"/>
          <w:szCs w:val="24"/>
        </w:rPr>
        <w:t>innovation, service enhancements, tech</w:t>
      </w:r>
      <w:r w:rsidR="00887CCC">
        <w:rPr>
          <w:sz w:val="24"/>
          <w:szCs w:val="24"/>
        </w:rPr>
        <w:t xml:space="preserve">nology enhancements, updates and </w:t>
      </w:r>
      <w:r w:rsidR="00460D6D" w:rsidRPr="00AE2594">
        <w:rPr>
          <w:sz w:val="24"/>
          <w:szCs w:val="24"/>
        </w:rPr>
        <w:t xml:space="preserve">refreshment, facility upkeep and </w:t>
      </w:r>
      <w:del w:id="131" w:author="Worley, Kevin" w:date="2018-01-16T21:56:00Z">
        <w:r w:rsidR="00460D6D" w:rsidRPr="00AE2594" w:rsidDel="00CA5E50">
          <w:rPr>
            <w:sz w:val="24"/>
            <w:szCs w:val="24"/>
          </w:rPr>
          <w:delText xml:space="preserve">all the </w:delText>
        </w:r>
      </w:del>
      <w:r w:rsidR="00460D6D" w:rsidRPr="00AE2594">
        <w:rPr>
          <w:sz w:val="24"/>
          <w:szCs w:val="24"/>
        </w:rPr>
        <w:t xml:space="preserve">other tasks associated with meeting and consistently </w:t>
      </w:r>
      <w:r w:rsidR="00887CCC">
        <w:rPr>
          <w:sz w:val="24"/>
          <w:szCs w:val="24"/>
        </w:rPr>
        <w:t>exceeding client</w:t>
      </w:r>
      <w:r w:rsidR="00460D6D" w:rsidRPr="00AE2594">
        <w:rPr>
          <w:sz w:val="24"/>
          <w:szCs w:val="24"/>
        </w:rPr>
        <w:t xml:space="preserve"> Service Level Agreements (SLAs)</w:t>
      </w:r>
      <w:r w:rsidR="00DC013E">
        <w:rPr>
          <w:sz w:val="24"/>
          <w:szCs w:val="24"/>
        </w:rPr>
        <w:t xml:space="preserve"> can be delayed due to operational inefficiencies in this model</w:t>
      </w:r>
      <w:r w:rsidR="00CB6D6A">
        <w:rPr>
          <w:sz w:val="24"/>
          <w:szCs w:val="24"/>
        </w:rPr>
        <w:t>.</w:t>
      </w:r>
    </w:p>
    <w:p w14:paraId="2091DF15" w14:textId="33F7B501" w:rsidR="00460D6D" w:rsidRPr="00AE2594" w:rsidRDefault="00DC013E">
      <w:pPr>
        <w:rPr>
          <w:sz w:val="24"/>
          <w:szCs w:val="24"/>
        </w:rPr>
      </w:pPr>
      <w:commentRangeStart w:id="132"/>
      <w:r>
        <w:rPr>
          <w:sz w:val="24"/>
          <w:szCs w:val="24"/>
        </w:rPr>
        <w:t xml:space="preserve">With </w:t>
      </w:r>
      <w:r w:rsidR="00CB6D6A">
        <w:rPr>
          <w:sz w:val="24"/>
          <w:szCs w:val="24"/>
        </w:rPr>
        <w:t xml:space="preserve">the </w:t>
      </w:r>
      <w:r w:rsidR="00887CCC">
        <w:rPr>
          <w:sz w:val="24"/>
          <w:szCs w:val="24"/>
        </w:rPr>
        <w:t>constant</w:t>
      </w:r>
      <w:r w:rsidR="00CB6D6A">
        <w:rPr>
          <w:sz w:val="24"/>
          <w:szCs w:val="24"/>
        </w:rPr>
        <w:t xml:space="preserve"> innovation </w:t>
      </w:r>
      <w:r w:rsidR="00887CCC">
        <w:rPr>
          <w:sz w:val="24"/>
          <w:szCs w:val="24"/>
        </w:rPr>
        <w:t xml:space="preserve">of cloud services and enhancements provided almost daily by </w:t>
      </w:r>
      <w:r w:rsidR="00CB6D6A">
        <w:rPr>
          <w:sz w:val="24"/>
          <w:szCs w:val="24"/>
        </w:rPr>
        <w:t>AWS, t</w:t>
      </w:r>
      <w:r w:rsidR="00460D6D" w:rsidRPr="00AE2594">
        <w:rPr>
          <w:sz w:val="24"/>
          <w:szCs w:val="24"/>
        </w:rPr>
        <w:t>he major difference</w:t>
      </w:r>
      <w:r w:rsidR="00AE2594" w:rsidRPr="00AE2594">
        <w:rPr>
          <w:sz w:val="24"/>
          <w:szCs w:val="24"/>
        </w:rPr>
        <w:t xml:space="preserve"> </w:t>
      </w:r>
      <w:r>
        <w:rPr>
          <w:sz w:val="24"/>
          <w:szCs w:val="24"/>
        </w:rPr>
        <w:t xml:space="preserve">we believe Unisys brings is to leverage </w:t>
      </w:r>
      <w:r w:rsidR="00AE2594" w:rsidRPr="00AE2594">
        <w:rPr>
          <w:sz w:val="24"/>
          <w:szCs w:val="24"/>
        </w:rPr>
        <w:t xml:space="preserve"> </w:t>
      </w:r>
      <w:r>
        <w:rPr>
          <w:sz w:val="24"/>
          <w:szCs w:val="24"/>
        </w:rPr>
        <w:t xml:space="preserve">constantly improving </w:t>
      </w:r>
      <w:r w:rsidR="00AE2594" w:rsidRPr="00AE2594">
        <w:rPr>
          <w:sz w:val="24"/>
          <w:szCs w:val="24"/>
        </w:rPr>
        <w:t xml:space="preserve">AWS Managed </w:t>
      </w:r>
      <w:commentRangeStart w:id="133"/>
      <w:r w:rsidR="00AE2594" w:rsidRPr="00AE2594">
        <w:rPr>
          <w:sz w:val="24"/>
          <w:szCs w:val="24"/>
        </w:rPr>
        <w:t xml:space="preserve">Services </w:t>
      </w:r>
      <w:r>
        <w:rPr>
          <w:sz w:val="24"/>
          <w:szCs w:val="24"/>
        </w:rPr>
        <w:t>that partners</w:t>
      </w:r>
      <w:r w:rsidR="00887CCC">
        <w:rPr>
          <w:sz w:val="24"/>
          <w:szCs w:val="24"/>
        </w:rPr>
        <w:t xml:space="preserve"> perfectly Unisys’s  legacy</w:t>
      </w:r>
      <w:r w:rsidR="00460D6D" w:rsidRPr="00AE2594">
        <w:rPr>
          <w:sz w:val="24"/>
          <w:szCs w:val="24"/>
        </w:rPr>
        <w:t xml:space="preserve"> </w:t>
      </w:r>
      <w:r w:rsidR="00887CCC">
        <w:rPr>
          <w:sz w:val="24"/>
          <w:szCs w:val="24"/>
        </w:rPr>
        <w:t xml:space="preserve">of highly satisfied customer </w:t>
      </w:r>
      <w:r w:rsidR="00460D6D" w:rsidRPr="00AE2594">
        <w:rPr>
          <w:sz w:val="24"/>
          <w:szCs w:val="24"/>
        </w:rPr>
        <w:t>delivery expe</w:t>
      </w:r>
      <w:r w:rsidR="00AE2594" w:rsidRPr="00AE2594">
        <w:rPr>
          <w:sz w:val="24"/>
          <w:szCs w:val="24"/>
        </w:rPr>
        <w:t>rtise</w:t>
      </w:r>
      <w:r>
        <w:rPr>
          <w:sz w:val="24"/>
          <w:szCs w:val="24"/>
        </w:rPr>
        <w:t xml:space="preserve"> </w:t>
      </w:r>
      <w:r w:rsidR="00887CCC">
        <w:rPr>
          <w:sz w:val="24"/>
          <w:szCs w:val="24"/>
        </w:rPr>
        <w:t xml:space="preserve">allowing </w:t>
      </w:r>
      <w:r w:rsidR="00460D6D" w:rsidRPr="00AE2594">
        <w:rPr>
          <w:sz w:val="24"/>
          <w:szCs w:val="24"/>
        </w:rPr>
        <w:t>AWS</w:t>
      </w:r>
      <w:r w:rsidR="00887CCC">
        <w:rPr>
          <w:sz w:val="24"/>
          <w:szCs w:val="24"/>
        </w:rPr>
        <w:t>’s</w:t>
      </w:r>
      <w:r w:rsidR="00460D6D" w:rsidRPr="00AE2594">
        <w:rPr>
          <w:sz w:val="24"/>
          <w:szCs w:val="24"/>
        </w:rPr>
        <w:t xml:space="preserve"> proven, accredited</w:t>
      </w:r>
      <w:r w:rsidR="00CB6D6A">
        <w:rPr>
          <w:sz w:val="24"/>
          <w:szCs w:val="24"/>
        </w:rPr>
        <w:t>, secure and FedRAMP certified</w:t>
      </w:r>
      <w:r w:rsidR="00460D6D" w:rsidRPr="00AE2594">
        <w:rPr>
          <w:sz w:val="24"/>
          <w:szCs w:val="24"/>
        </w:rPr>
        <w:t xml:space="preserve"> cloud services platform</w:t>
      </w:r>
      <w:r w:rsidR="00887CCC">
        <w:rPr>
          <w:sz w:val="24"/>
          <w:szCs w:val="24"/>
        </w:rPr>
        <w:t xml:space="preserve"> to</w:t>
      </w:r>
      <w:r w:rsidR="00460D6D" w:rsidRPr="00AE2594">
        <w:rPr>
          <w:sz w:val="24"/>
          <w:szCs w:val="24"/>
        </w:rPr>
        <w:t xml:space="preserve"> handle the hosting</w:t>
      </w:r>
      <w:r w:rsidR="00887CCC">
        <w:rPr>
          <w:sz w:val="24"/>
          <w:szCs w:val="24"/>
        </w:rPr>
        <w:t xml:space="preserve"> and all </w:t>
      </w:r>
      <w:r w:rsidR="00460D6D" w:rsidRPr="00AE2594">
        <w:rPr>
          <w:sz w:val="24"/>
          <w:szCs w:val="24"/>
        </w:rPr>
        <w:t>hardware</w:t>
      </w:r>
      <w:commentRangeEnd w:id="133"/>
      <w:r w:rsidR="00CA5E50">
        <w:rPr>
          <w:rStyle w:val="CommentReference"/>
        </w:rPr>
        <w:commentReference w:id="133"/>
      </w:r>
      <w:r w:rsidR="00460D6D" w:rsidRPr="00AE2594">
        <w:rPr>
          <w:sz w:val="24"/>
          <w:szCs w:val="24"/>
        </w:rPr>
        <w:t xml:space="preserve">.  </w:t>
      </w:r>
      <w:commentRangeStart w:id="134"/>
      <w:r w:rsidR="00460D6D" w:rsidRPr="00AE2594">
        <w:rPr>
          <w:sz w:val="24"/>
          <w:szCs w:val="24"/>
        </w:rPr>
        <w:t xml:space="preserve">This </w:t>
      </w:r>
      <w:commentRangeEnd w:id="134"/>
      <w:r w:rsidR="00CA5E50">
        <w:rPr>
          <w:rStyle w:val="CommentReference"/>
        </w:rPr>
        <w:lastRenderedPageBreak/>
        <w:commentReference w:id="134"/>
      </w:r>
      <w:r w:rsidR="00CB6D6A">
        <w:rPr>
          <w:sz w:val="24"/>
          <w:szCs w:val="24"/>
        </w:rPr>
        <w:t xml:space="preserve">allows </w:t>
      </w:r>
      <w:r w:rsidR="00887CCC">
        <w:rPr>
          <w:sz w:val="24"/>
          <w:szCs w:val="24"/>
        </w:rPr>
        <w:t>Unisys</w:t>
      </w:r>
      <w:r w:rsidR="00A30316">
        <w:rPr>
          <w:sz w:val="24"/>
          <w:szCs w:val="24"/>
        </w:rPr>
        <w:t xml:space="preserve"> </w:t>
      </w:r>
      <w:del w:id="135" w:author="Worley, Kevin" w:date="2018-01-16T21:59:00Z">
        <w:r w:rsidR="00A30316" w:rsidDel="00CA5E50">
          <w:rPr>
            <w:sz w:val="24"/>
            <w:szCs w:val="24"/>
          </w:rPr>
          <w:delText xml:space="preserve">IT </w:delText>
        </w:r>
        <w:r w:rsidR="00460D6D" w:rsidRPr="00AE2594" w:rsidDel="00CA5E50">
          <w:rPr>
            <w:sz w:val="24"/>
            <w:szCs w:val="24"/>
          </w:rPr>
          <w:delText>engineers</w:delText>
        </w:r>
      </w:del>
      <w:ins w:id="136" w:author="Worley, Kevin" w:date="2018-01-16T21:59:00Z">
        <w:r w:rsidR="00CA5E50">
          <w:rPr>
            <w:sz w:val="24"/>
            <w:szCs w:val="24"/>
          </w:rPr>
          <w:t>IT experts</w:t>
        </w:r>
      </w:ins>
      <w:r w:rsidR="00460D6D" w:rsidRPr="00AE2594">
        <w:rPr>
          <w:sz w:val="24"/>
          <w:szCs w:val="24"/>
        </w:rPr>
        <w:t xml:space="preserve"> to </w:t>
      </w:r>
      <w:r w:rsidR="00CB6D6A">
        <w:rPr>
          <w:sz w:val="24"/>
          <w:szCs w:val="24"/>
        </w:rPr>
        <w:t>be con</w:t>
      </w:r>
      <w:r w:rsidR="00A30316">
        <w:rPr>
          <w:sz w:val="24"/>
          <w:szCs w:val="24"/>
        </w:rPr>
        <w:t>tinuously</w:t>
      </w:r>
      <w:r w:rsidR="00CB6D6A">
        <w:rPr>
          <w:sz w:val="24"/>
          <w:szCs w:val="24"/>
        </w:rPr>
        <w:t xml:space="preserve"> innovating and improving our services to clients</w:t>
      </w:r>
      <w:del w:id="137" w:author="Worley, Kevin" w:date="2018-01-16T22:00:00Z">
        <w:r w:rsidR="00CB6D6A" w:rsidDel="00CA5E50">
          <w:rPr>
            <w:sz w:val="24"/>
            <w:szCs w:val="24"/>
          </w:rPr>
          <w:delText xml:space="preserve"> to add mission</w:delText>
        </w:r>
        <w:r w:rsidR="00460D6D" w:rsidRPr="00AE2594" w:rsidDel="00CA5E50">
          <w:rPr>
            <w:sz w:val="24"/>
            <w:szCs w:val="24"/>
          </w:rPr>
          <w:delText xml:space="preserve"> value </w:delText>
        </w:r>
        <w:r w:rsidR="00CB6D6A" w:rsidDel="00CA5E50">
          <w:rPr>
            <w:sz w:val="24"/>
            <w:szCs w:val="24"/>
          </w:rPr>
          <w:delText xml:space="preserve">and </w:delText>
        </w:r>
        <w:r w:rsidR="00460D6D" w:rsidRPr="00AE2594" w:rsidDel="00CA5E50">
          <w:rPr>
            <w:sz w:val="24"/>
            <w:szCs w:val="24"/>
          </w:rPr>
          <w:delText xml:space="preserve">acceleration </w:delText>
        </w:r>
        <w:r w:rsidR="005F03CA" w:rsidDel="00CA5E50">
          <w:rPr>
            <w:sz w:val="24"/>
            <w:szCs w:val="24"/>
          </w:rPr>
          <w:delText xml:space="preserve">and optimization </w:delText>
        </w:r>
        <w:r w:rsidR="00460D6D" w:rsidRPr="00AE2594" w:rsidDel="00CA5E50">
          <w:rPr>
            <w:sz w:val="24"/>
            <w:szCs w:val="24"/>
          </w:rPr>
          <w:delText xml:space="preserve">services </w:delText>
        </w:r>
        <w:r w:rsidR="005F03CA" w:rsidDel="00CA5E50">
          <w:rPr>
            <w:sz w:val="24"/>
            <w:szCs w:val="24"/>
          </w:rPr>
          <w:delText>-</w:delText>
        </w:r>
      </w:del>
      <w:r w:rsidR="005F03CA">
        <w:rPr>
          <w:sz w:val="24"/>
          <w:szCs w:val="24"/>
        </w:rPr>
        <w:t xml:space="preserve"> </w:t>
      </w:r>
      <w:r w:rsidR="00460D6D" w:rsidRPr="00AE2594">
        <w:rPr>
          <w:sz w:val="24"/>
          <w:szCs w:val="24"/>
        </w:rPr>
        <w:t xml:space="preserve">while offering a more competitive price due to the economies of scale </w:t>
      </w:r>
      <w:r w:rsidR="005F03CA">
        <w:rPr>
          <w:sz w:val="24"/>
          <w:szCs w:val="24"/>
        </w:rPr>
        <w:t xml:space="preserve">from </w:t>
      </w:r>
      <w:r w:rsidR="00460D6D" w:rsidRPr="00AE2594">
        <w:rPr>
          <w:sz w:val="24"/>
          <w:szCs w:val="24"/>
        </w:rPr>
        <w:t xml:space="preserve">AWS.  </w:t>
      </w:r>
      <w:commentRangeStart w:id="138"/>
      <w:r w:rsidR="007F0D7B">
        <w:rPr>
          <w:sz w:val="24"/>
          <w:szCs w:val="24"/>
        </w:rPr>
        <w:t xml:space="preserve">The result is real time access to ongoing AWS </w:t>
      </w:r>
      <w:del w:id="139" w:author="Worley, Kevin" w:date="2018-01-16T22:00:00Z">
        <w:r w:rsidR="007F0D7B" w:rsidDel="00CA5E50">
          <w:rPr>
            <w:sz w:val="24"/>
            <w:szCs w:val="24"/>
          </w:rPr>
          <w:delText>app</w:delText>
        </w:r>
        <w:r w:rsidR="00A30316" w:rsidDel="00CA5E50">
          <w:rPr>
            <w:sz w:val="24"/>
            <w:szCs w:val="24"/>
          </w:rPr>
          <w:delText xml:space="preserve">lication </w:delText>
        </w:r>
      </w:del>
      <w:ins w:id="140" w:author="Worley, Kevin" w:date="2018-01-16T22:00:00Z">
        <w:r w:rsidR="00CA5E50">
          <w:rPr>
            <w:sz w:val="24"/>
            <w:szCs w:val="24"/>
          </w:rPr>
          <w:t xml:space="preserve">service </w:t>
        </w:r>
      </w:ins>
      <w:r w:rsidR="00A30316">
        <w:rPr>
          <w:sz w:val="24"/>
          <w:szCs w:val="24"/>
        </w:rPr>
        <w:t>updates</w:t>
      </w:r>
      <w:r w:rsidR="007F0D7B">
        <w:rPr>
          <w:sz w:val="24"/>
          <w:szCs w:val="24"/>
        </w:rPr>
        <w:t xml:space="preserve"> and improvements </w:t>
      </w:r>
      <w:r w:rsidR="00A30316">
        <w:rPr>
          <w:sz w:val="24"/>
          <w:szCs w:val="24"/>
        </w:rPr>
        <w:t xml:space="preserve">with </w:t>
      </w:r>
      <w:r w:rsidR="007F0D7B">
        <w:rPr>
          <w:sz w:val="24"/>
          <w:szCs w:val="24"/>
        </w:rPr>
        <w:t xml:space="preserve">immediate access to AWS </w:t>
      </w:r>
      <w:r w:rsidR="00A30316">
        <w:rPr>
          <w:sz w:val="24"/>
          <w:szCs w:val="24"/>
        </w:rPr>
        <w:t xml:space="preserve">improving </w:t>
      </w:r>
      <w:r w:rsidR="007F0D7B">
        <w:rPr>
          <w:sz w:val="24"/>
          <w:szCs w:val="24"/>
        </w:rPr>
        <w:t>technology.</w:t>
      </w:r>
      <w:commentRangeEnd w:id="138"/>
      <w:r w:rsidR="00CA5E50">
        <w:rPr>
          <w:rStyle w:val="CommentReference"/>
        </w:rPr>
        <w:commentReference w:id="138"/>
      </w:r>
      <w:r w:rsidR="007F0D7B">
        <w:rPr>
          <w:sz w:val="24"/>
          <w:szCs w:val="24"/>
        </w:rPr>
        <w:t xml:space="preserve"> </w:t>
      </w:r>
      <w:commentRangeEnd w:id="132"/>
      <w:r w:rsidR="000C179B">
        <w:rPr>
          <w:rStyle w:val="CommentReference"/>
        </w:rPr>
        <w:commentReference w:id="132"/>
      </w:r>
    </w:p>
    <w:p w14:paraId="1727ECD1" w14:textId="323779BF" w:rsidR="00A30316" w:rsidRDefault="00A30316">
      <w:pPr>
        <w:rPr>
          <w:sz w:val="24"/>
          <w:szCs w:val="24"/>
        </w:rPr>
      </w:pPr>
      <w:r w:rsidRPr="00A30316">
        <w:rPr>
          <w:b/>
          <w:sz w:val="24"/>
          <w:szCs w:val="24"/>
        </w:rPr>
        <w:t>Our clients receive</w:t>
      </w:r>
      <w:r w:rsidR="00AE2594" w:rsidRPr="00A30316">
        <w:rPr>
          <w:b/>
          <w:sz w:val="24"/>
          <w:szCs w:val="24"/>
        </w:rPr>
        <w:t xml:space="preserve"> the same consistent and reliable</w:t>
      </w:r>
      <w:r w:rsidR="00183FDA" w:rsidRPr="00A30316">
        <w:rPr>
          <w:b/>
          <w:sz w:val="24"/>
          <w:szCs w:val="24"/>
        </w:rPr>
        <w:t xml:space="preserve"> benefit</w:t>
      </w:r>
      <w:r w:rsidR="00883DD7" w:rsidRPr="00A30316">
        <w:rPr>
          <w:b/>
          <w:sz w:val="24"/>
          <w:szCs w:val="24"/>
        </w:rPr>
        <w:t>s of</w:t>
      </w:r>
      <w:r w:rsidR="00183FDA" w:rsidRPr="00A30316">
        <w:rPr>
          <w:b/>
          <w:sz w:val="24"/>
          <w:szCs w:val="24"/>
        </w:rPr>
        <w:t xml:space="preserve"> our traditional managed service offering, at a much more competitive cost and a </w:t>
      </w:r>
      <w:del w:id="141" w:author="Worley, Kevin" w:date="2018-01-16T22:02:00Z">
        <w:r w:rsidR="00183FDA" w:rsidRPr="00A30316" w:rsidDel="00A751EB">
          <w:rPr>
            <w:b/>
            <w:sz w:val="24"/>
            <w:szCs w:val="24"/>
          </w:rPr>
          <w:delText>much faster injection</w:delText>
        </w:r>
      </w:del>
      <w:ins w:id="142" w:author="Worley, Kevin" w:date="2018-01-16T22:02:00Z">
        <w:r w:rsidR="00A751EB">
          <w:rPr>
            <w:b/>
            <w:sz w:val="24"/>
            <w:szCs w:val="24"/>
          </w:rPr>
          <w:t>more rapid pace</w:t>
        </w:r>
      </w:ins>
      <w:r w:rsidR="00183FDA" w:rsidRPr="00A30316">
        <w:rPr>
          <w:b/>
          <w:sz w:val="24"/>
          <w:szCs w:val="24"/>
        </w:rPr>
        <w:t xml:space="preserve"> of innovation.</w:t>
      </w:r>
      <w:r w:rsidR="00183FDA" w:rsidRPr="00AE2594">
        <w:rPr>
          <w:sz w:val="24"/>
          <w:szCs w:val="24"/>
        </w:rPr>
        <w:t xml:space="preserve">  </w:t>
      </w:r>
    </w:p>
    <w:p w14:paraId="71B4CCA3" w14:textId="77777777" w:rsidR="00183FDA" w:rsidRPr="00AE2594" w:rsidRDefault="00A30316">
      <w:pPr>
        <w:rPr>
          <w:sz w:val="24"/>
          <w:szCs w:val="24"/>
        </w:rPr>
      </w:pPr>
      <w:commentRangeStart w:id="143"/>
      <w:r>
        <w:rPr>
          <w:sz w:val="24"/>
          <w:szCs w:val="24"/>
        </w:rPr>
        <w:t>We also ensure</w:t>
      </w:r>
      <w:r w:rsidR="007F0D7B">
        <w:rPr>
          <w:sz w:val="24"/>
          <w:szCs w:val="24"/>
        </w:rPr>
        <w:t xml:space="preserve"> no vendor lock-in many agencies fear</w:t>
      </w:r>
      <w:r w:rsidR="00883DD7" w:rsidRPr="00AE2594">
        <w:rPr>
          <w:sz w:val="24"/>
          <w:szCs w:val="24"/>
        </w:rPr>
        <w:t xml:space="preserve">.  An AWS managed environment can be moved from one </w:t>
      </w:r>
      <w:r>
        <w:rPr>
          <w:sz w:val="24"/>
          <w:szCs w:val="24"/>
        </w:rPr>
        <w:t>cloud provider</w:t>
      </w:r>
      <w:r w:rsidR="00883DD7" w:rsidRPr="00AE2594">
        <w:rPr>
          <w:sz w:val="24"/>
          <w:szCs w:val="24"/>
        </w:rPr>
        <w:t xml:space="preserve"> to another with relative ease, allowing c</w:t>
      </w:r>
      <w:r>
        <w:rPr>
          <w:sz w:val="24"/>
          <w:szCs w:val="24"/>
        </w:rPr>
        <w:t>lients</w:t>
      </w:r>
      <w:r w:rsidR="00883DD7" w:rsidRPr="00AE2594">
        <w:rPr>
          <w:sz w:val="24"/>
          <w:szCs w:val="24"/>
        </w:rPr>
        <w:t xml:space="preserve"> to have more freedom and power in demanding </w:t>
      </w:r>
      <w:r>
        <w:rPr>
          <w:sz w:val="24"/>
          <w:szCs w:val="24"/>
        </w:rPr>
        <w:t>enhanced</w:t>
      </w:r>
      <w:r w:rsidR="00883DD7" w:rsidRPr="00AE2594">
        <w:rPr>
          <w:sz w:val="24"/>
          <w:szCs w:val="24"/>
        </w:rPr>
        <w:t xml:space="preserve"> services, which Unisys encourages and welcomes</w:t>
      </w:r>
      <w:r w:rsidR="007F0D7B">
        <w:rPr>
          <w:sz w:val="24"/>
          <w:szCs w:val="24"/>
        </w:rPr>
        <w:t xml:space="preserve"> as government needs change</w:t>
      </w:r>
      <w:r w:rsidR="00883DD7" w:rsidRPr="00AE2594">
        <w:rPr>
          <w:sz w:val="24"/>
          <w:szCs w:val="24"/>
        </w:rPr>
        <w:t>.</w:t>
      </w:r>
      <w:commentRangeEnd w:id="143"/>
      <w:r w:rsidR="00A751EB">
        <w:rPr>
          <w:rStyle w:val="CommentReference"/>
        </w:rPr>
        <w:commentReference w:id="143"/>
      </w:r>
    </w:p>
    <w:p w14:paraId="401B8AB1" w14:textId="56BE759D" w:rsidR="00CB0F15" w:rsidRPr="00A751EB" w:rsidRDefault="00CB0F15">
      <w:pPr>
        <w:rPr>
          <w:sz w:val="24"/>
          <w:szCs w:val="24"/>
          <w:rPrChange w:id="144" w:author="Worley, Kevin" w:date="2018-01-16T22:04:00Z">
            <w:rPr>
              <w:b/>
              <w:sz w:val="24"/>
              <w:szCs w:val="24"/>
            </w:rPr>
          </w:rPrChange>
        </w:rPr>
      </w:pPr>
      <w:r w:rsidRPr="00A751EB">
        <w:rPr>
          <w:sz w:val="24"/>
          <w:szCs w:val="24"/>
          <w:rPrChange w:id="145" w:author="Worley, Kevin" w:date="2018-01-16T22:04:00Z">
            <w:rPr>
              <w:b/>
              <w:sz w:val="24"/>
              <w:szCs w:val="24"/>
            </w:rPr>
          </w:rPrChange>
        </w:rPr>
        <w:t xml:space="preserve">Understanding </w:t>
      </w:r>
      <w:r w:rsidR="00A30316" w:rsidRPr="00A751EB">
        <w:rPr>
          <w:sz w:val="24"/>
          <w:szCs w:val="24"/>
          <w:rPrChange w:id="146" w:author="Worley, Kevin" w:date="2018-01-16T22:04:00Z">
            <w:rPr>
              <w:b/>
              <w:sz w:val="24"/>
              <w:szCs w:val="24"/>
            </w:rPr>
          </w:rPrChange>
        </w:rPr>
        <w:t>the value of</w:t>
      </w:r>
      <w:r w:rsidRPr="00A751EB">
        <w:rPr>
          <w:sz w:val="24"/>
          <w:szCs w:val="24"/>
          <w:rPrChange w:id="147" w:author="Worley, Kevin" w:date="2018-01-16T22:04:00Z">
            <w:rPr>
              <w:b/>
              <w:sz w:val="24"/>
              <w:szCs w:val="24"/>
            </w:rPr>
          </w:rPrChange>
        </w:rPr>
        <w:t xml:space="preserve"> the AWS </w:t>
      </w:r>
      <w:del w:id="148" w:author="Worley, Kevin" w:date="2018-01-16T22:04:00Z">
        <w:r w:rsidR="00A30316" w:rsidRPr="00A751EB" w:rsidDel="00A751EB">
          <w:rPr>
            <w:sz w:val="24"/>
            <w:szCs w:val="24"/>
            <w:rPrChange w:id="149" w:author="Worley, Kevin" w:date="2018-01-16T22:04:00Z">
              <w:rPr>
                <w:b/>
                <w:sz w:val="24"/>
                <w:szCs w:val="24"/>
              </w:rPr>
            </w:rPrChange>
          </w:rPr>
          <w:delText>managed service provider (</w:delText>
        </w:r>
        <w:r w:rsidRPr="00A751EB" w:rsidDel="00A751EB">
          <w:rPr>
            <w:sz w:val="24"/>
            <w:szCs w:val="24"/>
            <w:rPrChange w:id="150" w:author="Worley, Kevin" w:date="2018-01-16T22:04:00Z">
              <w:rPr>
                <w:b/>
                <w:sz w:val="24"/>
                <w:szCs w:val="24"/>
              </w:rPr>
            </w:rPrChange>
          </w:rPr>
          <w:delText>MSP</w:delText>
        </w:r>
        <w:r w:rsidR="00DC013E" w:rsidRPr="00A751EB" w:rsidDel="00A751EB">
          <w:rPr>
            <w:sz w:val="24"/>
            <w:szCs w:val="24"/>
            <w:rPrChange w:id="151" w:author="Worley, Kevin" w:date="2018-01-16T22:04:00Z">
              <w:rPr>
                <w:b/>
                <w:sz w:val="24"/>
                <w:szCs w:val="24"/>
              </w:rPr>
            </w:rPrChange>
          </w:rPr>
          <w:delText>)</w:delText>
        </w:r>
      </w:del>
      <w:ins w:id="152" w:author="Worley, Kevin" w:date="2018-01-16T22:04:00Z">
        <w:r w:rsidR="00A751EB">
          <w:rPr>
            <w:sz w:val="24"/>
            <w:szCs w:val="24"/>
          </w:rPr>
          <w:t>MSPs</w:t>
        </w:r>
      </w:ins>
      <w:r w:rsidRPr="00A751EB">
        <w:rPr>
          <w:sz w:val="24"/>
          <w:szCs w:val="24"/>
          <w:rPrChange w:id="153" w:author="Worley, Kevin" w:date="2018-01-16T22:04:00Z">
            <w:rPr>
              <w:b/>
              <w:sz w:val="24"/>
              <w:szCs w:val="24"/>
            </w:rPr>
          </w:rPrChange>
        </w:rPr>
        <w:t xml:space="preserve"> </w:t>
      </w:r>
      <w:del w:id="154" w:author="Worley, Kevin" w:date="2018-01-16T22:04:00Z">
        <w:r w:rsidR="00A30316" w:rsidRPr="00A751EB" w:rsidDel="00A751EB">
          <w:rPr>
            <w:sz w:val="24"/>
            <w:szCs w:val="24"/>
            <w:rPrChange w:id="155" w:author="Worley, Kevin" w:date="2018-01-16T22:04:00Z">
              <w:rPr>
                <w:b/>
                <w:sz w:val="24"/>
                <w:szCs w:val="24"/>
              </w:rPr>
            </w:rPrChange>
          </w:rPr>
          <w:delText xml:space="preserve">offering </w:delText>
        </w:r>
      </w:del>
      <w:r w:rsidRPr="00A751EB">
        <w:rPr>
          <w:sz w:val="24"/>
          <w:szCs w:val="24"/>
          <w:rPrChange w:id="156" w:author="Worley, Kevin" w:date="2018-01-16T22:04:00Z">
            <w:rPr>
              <w:b/>
              <w:sz w:val="24"/>
              <w:szCs w:val="24"/>
            </w:rPr>
          </w:rPrChange>
        </w:rPr>
        <w:t>is growing,</w:t>
      </w:r>
      <w:r w:rsidR="00DC013E" w:rsidRPr="00A751EB">
        <w:rPr>
          <w:sz w:val="24"/>
          <w:szCs w:val="24"/>
          <w:rPrChange w:id="157" w:author="Worley, Kevin" w:date="2018-01-16T22:04:00Z">
            <w:rPr>
              <w:b/>
              <w:sz w:val="24"/>
              <w:szCs w:val="24"/>
            </w:rPr>
          </w:rPrChange>
        </w:rPr>
        <w:t xml:space="preserve"> and analysts like Gartner and Forrester are writing about the trend. Unisys </w:t>
      </w:r>
      <w:r w:rsidRPr="00A751EB">
        <w:rPr>
          <w:sz w:val="24"/>
          <w:szCs w:val="24"/>
          <w:rPrChange w:id="158" w:author="Worley, Kevin" w:date="2018-01-16T22:04:00Z">
            <w:rPr>
              <w:b/>
              <w:sz w:val="24"/>
              <w:szCs w:val="24"/>
            </w:rPr>
          </w:rPrChange>
        </w:rPr>
        <w:t>recommend</w:t>
      </w:r>
      <w:r w:rsidR="00DC013E" w:rsidRPr="00A751EB">
        <w:rPr>
          <w:sz w:val="24"/>
          <w:szCs w:val="24"/>
          <w:rPrChange w:id="159" w:author="Worley, Kevin" w:date="2018-01-16T22:04:00Z">
            <w:rPr>
              <w:b/>
              <w:sz w:val="24"/>
              <w:szCs w:val="24"/>
            </w:rPr>
          </w:rPrChange>
        </w:rPr>
        <w:t>s</w:t>
      </w:r>
      <w:r w:rsidRPr="00A751EB">
        <w:rPr>
          <w:sz w:val="24"/>
          <w:szCs w:val="24"/>
          <w:rPrChange w:id="160" w:author="Worley, Kevin" w:date="2018-01-16T22:04:00Z">
            <w:rPr>
              <w:b/>
              <w:sz w:val="24"/>
              <w:szCs w:val="24"/>
            </w:rPr>
          </w:rPrChange>
        </w:rPr>
        <w:t xml:space="preserve"> c</w:t>
      </w:r>
      <w:r w:rsidR="00A30316" w:rsidRPr="00A751EB">
        <w:rPr>
          <w:sz w:val="24"/>
          <w:szCs w:val="24"/>
          <w:rPrChange w:id="161" w:author="Worley, Kevin" w:date="2018-01-16T22:04:00Z">
            <w:rPr>
              <w:b/>
              <w:sz w:val="24"/>
              <w:szCs w:val="24"/>
            </w:rPr>
          </w:rPrChange>
        </w:rPr>
        <w:t>lients</w:t>
      </w:r>
      <w:r w:rsidRPr="00A751EB">
        <w:rPr>
          <w:sz w:val="24"/>
          <w:szCs w:val="24"/>
          <w:rPrChange w:id="162" w:author="Worley, Kevin" w:date="2018-01-16T22:04:00Z">
            <w:rPr>
              <w:b/>
              <w:sz w:val="24"/>
              <w:szCs w:val="24"/>
            </w:rPr>
          </w:rPrChange>
        </w:rPr>
        <w:t xml:space="preserve"> consider </w:t>
      </w:r>
      <w:ins w:id="163" w:author="Worley, Kevin" w:date="2018-01-16T22:05:00Z">
        <w:r w:rsidR="00A751EB">
          <w:rPr>
            <w:sz w:val="24"/>
            <w:szCs w:val="24"/>
          </w:rPr>
          <w:t xml:space="preserve">next-generation </w:t>
        </w:r>
      </w:ins>
      <w:r w:rsidR="00072498" w:rsidRPr="00A751EB">
        <w:rPr>
          <w:sz w:val="24"/>
          <w:szCs w:val="24"/>
          <w:rPrChange w:id="164" w:author="Worley, Kevin" w:date="2018-01-16T22:04:00Z">
            <w:rPr>
              <w:b/>
              <w:sz w:val="24"/>
              <w:szCs w:val="24"/>
            </w:rPr>
          </w:rPrChange>
        </w:rPr>
        <w:t>MSPs</w:t>
      </w:r>
      <w:r w:rsidRPr="00A751EB">
        <w:rPr>
          <w:sz w:val="24"/>
          <w:szCs w:val="24"/>
          <w:rPrChange w:id="165" w:author="Worley, Kevin" w:date="2018-01-16T22:04:00Z">
            <w:rPr>
              <w:b/>
              <w:sz w:val="24"/>
              <w:szCs w:val="24"/>
            </w:rPr>
          </w:rPrChange>
        </w:rPr>
        <w:t xml:space="preserve"> that offer the following capabilities</w:t>
      </w:r>
      <w:del w:id="166" w:author="Worley, Kevin" w:date="2018-01-16T22:05:00Z">
        <w:r w:rsidRPr="00A751EB" w:rsidDel="00A751EB">
          <w:rPr>
            <w:sz w:val="24"/>
            <w:szCs w:val="24"/>
            <w:rPrChange w:id="167" w:author="Worley, Kevin" w:date="2018-01-16T22:04:00Z">
              <w:rPr>
                <w:b/>
                <w:sz w:val="24"/>
                <w:szCs w:val="24"/>
              </w:rPr>
            </w:rPrChange>
          </w:rPr>
          <w:delText xml:space="preserve"> with their </w:delText>
        </w:r>
        <w:r w:rsidR="00072498" w:rsidRPr="00A751EB" w:rsidDel="00A751EB">
          <w:rPr>
            <w:sz w:val="24"/>
            <w:szCs w:val="24"/>
            <w:rPrChange w:id="168" w:author="Worley, Kevin" w:date="2018-01-16T22:04:00Z">
              <w:rPr>
                <w:b/>
                <w:sz w:val="24"/>
                <w:szCs w:val="24"/>
              </w:rPr>
            </w:rPrChange>
          </w:rPr>
          <w:delText>managed</w:delText>
        </w:r>
        <w:r w:rsidRPr="00A751EB" w:rsidDel="00A751EB">
          <w:rPr>
            <w:sz w:val="24"/>
            <w:szCs w:val="24"/>
            <w:rPrChange w:id="169" w:author="Worley, Kevin" w:date="2018-01-16T22:04:00Z">
              <w:rPr>
                <w:b/>
                <w:sz w:val="24"/>
                <w:szCs w:val="24"/>
              </w:rPr>
            </w:rPrChange>
          </w:rPr>
          <w:delText xml:space="preserve"> offering</w:delText>
        </w:r>
        <w:r w:rsidR="00DC013E" w:rsidRPr="00A751EB" w:rsidDel="00A751EB">
          <w:rPr>
            <w:sz w:val="24"/>
            <w:szCs w:val="24"/>
            <w:rPrChange w:id="170" w:author="Worley, Kevin" w:date="2018-01-16T22:04:00Z">
              <w:rPr>
                <w:b/>
                <w:sz w:val="24"/>
                <w:szCs w:val="24"/>
              </w:rPr>
            </w:rPrChange>
          </w:rPr>
          <w:delText xml:space="preserve"> to better optimize their move and cloud management experience</w:delText>
        </w:r>
      </w:del>
      <w:ins w:id="171" w:author="Worley, Kevin" w:date="2018-01-16T22:05:00Z">
        <w:r w:rsidR="00A751EB">
          <w:rPr>
            <w:sz w:val="24"/>
            <w:szCs w:val="24"/>
          </w:rPr>
          <w:t xml:space="preserve"> to maximize efficiency and achieve desired outcomes</w:t>
        </w:r>
      </w:ins>
      <w:r w:rsidRPr="00A751EB">
        <w:rPr>
          <w:sz w:val="24"/>
          <w:szCs w:val="24"/>
          <w:rPrChange w:id="172" w:author="Worley, Kevin" w:date="2018-01-16T22:04:00Z">
            <w:rPr>
              <w:b/>
              <w:sz w:val="24"/>
              <w:szCs w:val="24"/>
            </w:rPr>
          </w:rPrChange>
        </w:rPr>
        <w:t xml:space="preserve">: </w:t>
      </w:r>
    </w:p>
    <w:p w14:paraId="7BA47D57" w14:textId="63B2EE76" w:rsidR="00072498" w:rsidRPr="00AE2594" w:rsidRDefault="00072498" w:rsidP="00072498">
      <w:pPr>
        <w:pStyle w:val="ListParagraph"/>
        <w:numPr>
          <w:ilvl w:val="0"/>
          <w:numId w:val="7"/>
        </w:numPr>
        <w:spacing w:after="0" w:line="228" w:lineRule="auto"/>
        <w:textAlignment w:val="baseline"/>
        <w:rPr>
          <w:sz w:val="24"/>
          <w:szCs w:val="24"/>
        </w:rPr>
      </w:pPr>
      <w:r w:rsidRPr="00AE2594">
        <w:rPr>
          <w:b/>
          <w:sz w:val="24"/>
          <w:szCs w:val="24"/>
        </w:rPr>
        <w:t>Support the full complement of AWS Services, the moment they are released to the public</w:t>
      </w:r>
      <w:r w:rsidR="00A30316">
        <w:rPr>
          <w:b/>
          <w:sz w:val="24"/>
          <w:szCs w:val="24"/>
        </w:rPr>
        <w:t xml:space="preserve">. </w:t>
      </w:r>
      <w:r w:rsidRPr="00AE2594">
        <w:rPr>
          <w:sz w:val="24"/>
          <w:szCs w:val="24"/>
        </w:rPr>
        <w:t>Most MSPs offer a layer of much needed management over AWS</w:t>
      </w:r>
      <w:del w:id="173" w:author="Worley, Kevin" w:date="2018-01-16T22:06:00Z">
        <w:r w:rsidRPr="00AE2594" w:rsidDel="00A751EB">
          <w:rPr>
            <w:sz w:val="24"/>
            <w:szCs w:val="24"/>
          </w:rPr>
          <w:delText>, which is entirely needed</w:delText>
        </w:r>
      </w:del>
      <w:r w:rsidRPr="00AE2594">
        <w:rPr>
          <w:sz w:val="24"/>
          <w:szCs w:val="24"/>
        </w:rPr>
        <w:t>, but this layer should not impede the adoption of new AWS services once they get approved for use by the enterprise</w:t>
      </w:r>
      <w:del w:id="174" w:author="Worley, Kevin" w:date="2018-01-16T22:07:00Z">
        <w:r w:rsidRPr="00AE2594" w:rsidDel="00A751EB">
          <w:rPr>
            <w:sz w:val="24"/>
            <w:szCs w:val="24"/>
          </w:rPr>
          <w:delText xml:space="preserve"> or agency</w:delText>
        </w:r>
      </w:del>
      <w:r w:rsidRPr="00AE2594">
        <w:rPr>
          <w:sz w:val="24"/>
          <w:szCs w:val="24"/>
        </w:rPr>
        <w:t>.</w:t>
      </w:r>
    </w:p>
    <w:p w14:paraId="70697906" w14:textId="69FF119B" w:rsidR="00072498" w:rsidRPr="00AE2594" w:rsidRDefault="00072498" w:rsidP="00072498">
      <w:pPr>
        <w:pStyle w:val="ListParagraph"/>
        <w:numPr>
          <w:ilvl w:val="0"/>
          <w:numId w:val="7"/>
        </w:numPr>
        <w:spacing w:after="0" w:line="228" w:lineRule="auto"/>
        <w:textAlignment w:val="baseline"/>
        <w:rPr>
          <w:sz w:val="24"/>
          <w:szCs w:val="24"/>
        </w:rPr>
      </w:pPr>
      <w:r w:rsidRPr="00AE2594">
        <w:rPr>
          <w:b/>
          <w:sz w:val="24"/>
          <w:szCs w:val="24"/>
        </w:rPr>
        <w:t xml:space="preserve">Ability to rapidly change with the pace of AWS </w:t>
      </w:r>
      <w:del w:id="175" w:author="Worley, Kevin" w:date="2018-01-16T22:07:00Z">
        <w:r w:rsidRPr="00AE2594" w:rsidDel="00A751EB">
          <w:rPr>
            <w:b/>
            <w:sz w:val="24"/>
            <w:szCs w:val="24"/>
          </w:rPr>
          <w:delText>changes</w:delText>
        </w:r>
      </w:del>
      <w:ins w:id="176" w:author="Worley, Kevin" w:date="2018-01-16T22:07:00Z">
        <w:r w:rsidR="00A751EB">
          <w:rPr>
            <w:b/>
            <w:sz w:val="24"/>
            <w:szCs w:val="24"/>
          </w:rPr>
          <w:t>innovation</w:t>
        </w:r>
      </w:ins>
      <w:r w:rsidR="00A30316">
        <w:rPr>
          <w:b/>
          <w:sz w:val="24"/>
          <w:szCs w:val="24"/>
        </w:rPr>
        <w:t xml:space="preserve">. </w:t>
      </w:r>
      <w:r w:rsidR="00A30316">
        <w:rPr>
          <w:sz w:val="24"/>
          <w:szCs w:val="24"/>
        </w:rPr>
        <w:t>I</w:t>
      </w:r>
      <w:r w:rsidRPr="00AE2594">
        <w:rPr>
          <w:sz w:val="24"/>
          <w:szCs w:val="24"/>
        </w:rPr>
        <w:t xml:space="preserve">ntegration into AWS should be </w:t>
      </w:r>
      <w:r w:rsidR="007F0D7B">
        <w:rPr>
          <w:sz w:val="24"/>
          <w:szCs w:val="24"/>
        </w:rPr>
        <w:t>adaptable</w:t>
      </w:r>
      <w:r w:rsidRPr="00AE2594">
        <w:rPr>
          <w:sz w:val="24"/>
          <w:szCs w:val="24"/>
        </w:rPr>
        <w:t xml:space="preserve"> and </w:t>
      </w:r>
      <w:r w:rsidR="007F0D7B">
        <w:rPr>
          <w:sz w:val="24"/>
          <w:szCs w:val="24"/>
        </w:rPr>
        <w:t xml:space="preserve">keep the </w:t>
      </w:r>
      <w:r w:rsidRPr="00AE2594">
        <w:rPr>
          <w:sz w:val="24"/>
          <w:szCs w:val="24"/>
        </w:rPr>
        <w:t>pace of AWS release</w:t>
      </w:r>
      <w:r w:rsidR="007F0D7B">
        <w:rPr>
          <w:sz w:val="24"/>
          <w:szCs w:val="24"/>
        </w:rPr>
        <w:t>s</w:t>
      </w:r>
      <w:r w:rsidR="00A30316">
        <w:rPr>
          <w:sz w:val="24"/>
          <w:szCs w:val="24"/>
        </w:rPr>
        <w:t xml:space="preserve"> in real-time</w:t>
      </w:r>
      <w:r w:rsidRPr="00AE2594">
        <w:rPr>
          <w:sz w:val="24"/>
          <w:szCs w:val="24"/>
        </w:rPr>
        <w:t xml:space="preserve">. </w:t>
      </w:r>
      <w:commentRangeStart w:id="177"/>
      <w:r w:rsidRPr="00AE2594">
        <w:rPr>
          <w:sz w:val="24"/>
          <w:szCs w:val="24"/>
        </w:rPr>
        <w:t xml:space="preserve"> MSP providers that cannot keep up with this pace based on proprietary integration or API integration that cannot keep up or does not offer full coverage will limit what c</w:t>
      </w:r>
      <w:r w:rsidR="00A30316">
        <w:rPr>
          <w:sz w:val="24"/>
          <w:szCs w:val="24"/>
        </w:rPr>
        <w:t>lients</w:t>
      </w:r>
      <w:r w:rsidRPr="00AE2594">
        <w:rPr>
          <w:sz w:val="24"/>
          <w:szCs w:val="24"/>
        </w:rPr>
        <w:t xml:space="preserve"> can approve for use</w:t>
      </w:r>
      <w:r w:rsidR="004E3570" w:rsidRPr="00AE2594">
        <w:rPr>
          <w:sz w:val="24"/>
          <w:szCs w:val="24"/>
        </w:rPr>
        <w:t>.</w:t>
      </w:r>
      <w:commentRangeEnd w:id="177"/>
      <w:r w:rsidR="00A751EB">
        <w:rPr>
          <w:rStyle w:val="CommentReference"/>
        </w:rPr>
        <w:commentReference w:id="177"/>
      </w:r>
    </w:p>
    <w:p w14:paraId="1954D64A" w14:textId="39EF3E31" w:rsidR="00072498" w:rsidRPr="00AE2594" w:rsidRDefault="00072498" w:rsidP="004E3570">
      <w:pPr>
        <w:pStyle w:val="ListParagraph"/>
        <w:numPr>
          <w:ilvl w:val="0"/>
          <w:numId w:val="7"/>
        </w:numPr>
        <w:spacing w:after="0" w:line="228" w:lineRule="auto"/>
        <w:textAlignment w:val="baseline"/>
        <w:rPr>
          <w:sz w:val="24"/>
          <w:szCs w:val="24"/>
        </w:rPr>
      </w:pPr>
      <w:del w:id="178" w:author="Worley, Kevin" w:date="2018-01-16T22:11:00Z">
        <w:r w:rsidRPr="00A30316" w:rsidDel="00A751EB">
          <w:rPr>
            <w:b/>
            <w:sz w:val="24"/>
            <w:szCs w:val="24"/>
          </w:rPr>
          <w:lastRenderedPageBreak/>
          <w:delText xml:space="preserve">Assure </w:delText>
        </w:r>
      </w:del>
      <w:ins w:id="179" w:author="Worley, Kevin" w:date="2018-01-16T22:11:00Z">
        <w:r w:rsidR="00A751EB">
          <w:rPr>
            <w:b/>
            <w:sz w:val="24"/>
            <w:szCs w:val="24"/>
          </w:rPr>
          <w:t>Make sure</w:t>
        </w:r>
        <w:r w:rsidR="00A751EB" w:rsidRPr="00A30316">
          <w:rPr>
            <w:b/>
            <w:sz w:val="24"/>
            <w:szCs w:val="24"/>
          </w:rPr>
          <w:t xml:space="preserve"> </w:t>
        </w:r>
      </w:ins>
      <w:r w:rsidRPr="00A30316">
        <w:rPr>
          <w:b/>
          <w:sz w:val="24"/>
          <w:szCs w:val="24"/>
        </w:rPr>
        <w:t xml:space="preserve">the MSP provider does not </w:t>
      </w:r>
      <w:del w:id="180" w:author="Worley, Kevin" w:date="2018-01-16T22:10:00Z">
        <w:r w:rsidRPr="00A30316" w:rsidDel="00A751EB">
          <w:rPr>
            <w:b/>
            <w:sz w:val="24"/>
            <w:szCs w:val="24"/>
          </w:rPr>
          <w:delText xml:space="preserve">just </w:delText>
        </w:r>
      </w:del>
      <w:ins w:id="181" w:author="Worley, Kevin" w:date="2018-01-16T22:10:00Z">
        <w:r w:rsidR="00A751EB">
          <w:rPr>
            <w:b/>
            <w:sz w:val="24"/>
            <w:szCs w:val="24"/>
          </w:rPr>
          <w:t xml:space="preserve">simply </w:t>
        </w:r>
      </w:ins>
      <w:r w:rsidRPr="00A30316">
        <w:rPr>
          <w:b/>
          <w:sz w:val="24"/>
          <w:szCs w:val="24"/>
        </w:rPr>
        <w:t>offer</w:t>
      </w:r>
      <w:del w:id="182" w:author="Worley, Kevin" w:date="2018-01-16T22:10:00Z">
        <w:r w:rsidRPr="00A30316" w:rsidDel="00A751EB">
          <w:rPr>
            <w:b/>
            <w:sz w:val="24"/>
            <w:szCs w:val="24"/>
          </w:rPr>
          <w:delText xml:space="preserve"> </w:delText>
        </w:r>
        <w:r w:rsidR="00A30316" w:rsidDel="00A751EB">
          <w:rPr>
            <w:b/>
            <w:sz w:val="24"/>
            <w:szCs w:val="24"/>
          </w:rPr>
          <w:delText>simply</w:delText>
        </w:r>
      </w:del>
      <w:r w:rsidR="00A30316">
        <w:rPr>
          <w:b/>
          <w:sz w:val="24"/>
          <w:szCs w:val="24"/>
        </w:rPr>
        <w:t xml:space="preserve"> </w:t>
      </w:r>
      <w:r w:rsidRPr="00A30316">
        <w:rPr>
          <w:b/>
          <w:sz w:val="24"/>
          <w:szCs w:val="24"/>
        </w:rPr>
        <w:t>managed hosting services</w:t>
      </w:r>
      <w:del w:id="183" w:author="Worley, Kevin" w:date="2018-01-16T22:11:00Z">
        <w:r w:rsidRPr="00A30316" w:rsidDel="00A751EB">
          <w:rPr>
            <w:b/>
            <w:sz w:val="24"/>
            <w:szCs w:val="24"/>
          </w:rPr>
          <w:delText xml:space="preserve">.  Ensure </w:delText>
        </w:r>
      </w:del>
      <w:ins w:id="184" w:author="Worley, Kevin" w:date="2018-01-16T22:11:00Z">
        <w:r w:rsidR="00A751EB">
          <w:rPr>
            <w:b/>
            <w:sz w:val="24"/>
            <w:szCs w:val="24"/>
          </w:rPr>
          <w:t xml:space="preserve"> - </w:t>
        </w:r>
      </w:ins>
      <w:r w:rsidRPr="00A30316">
        <w:rPr>
          <w:b/>
          <w:sz w:val="24"/>
          <w:szCs w:val="24"/>
        </w:rPr>
        <w:t xml:space="preserve">your </w:t>
      </w:r>
      <w:ins w:id="185" w:author="Worley, Kevin" w:date="2018-01-16T22:11:00Z">
        <w:r w:rsidR="00A751EB">
          <w:rPr>
            <w:b/>
            <w:sz w:val="24"/>
            <w:szCs w:val="24"/>
          </w:rPr>
          <w:t xml:space="preserve">next-generation </w:t>
        </w:r>
      </w:ins>
      <w:del w:id="186" w:author="Worley, Kevin" w:date="2018-01-16T22:11:00Z">
        <w:r w:rsidR="00A30316" w:rsidDel="00A751EB">
          <w:rPr>
            <w:b/>
            <w:sz w:val="24"/>
            <w:szCs w:val="24"/>
          </w:rPr>
          <w:delText xml:space="preserve">chosen </w:delText>
        </w:r>
      </w:del>
      <w:r w:rsidRPr="00A30316">
        <w:rPr>
          <w:b/>
          <w:sz w:val="24"/>
          <w:szCs w:val="24"/>
        </w:rPr>
        <w:t xml:space="preserve">MSP </w:t>
      </w:r>
      <w:del w:id="187" w:author="Worley, Kevin" w:date="2018-01-16T22:11:00Z">
        <w:r w:rsidRPr="00A30316" w:rsidDel="00A751EB">
          <w:rPr>
            <w:b/>
            <w:sz w:val="24"/>
            <w:szCs w:val="24"/>
          </w:rPr>
          <w:delText xml:space="preserve">provider </w:delText>
        </w:r>
      </w:del>
      <w:ins w:id="188" w:author="Worley, Kevin" w:date="2018-01-16T22:11:00Z">
        <w:r w:rsidR="00A751EB">
          <w:rPr>
            <w:b/>
            <w:sz w:val="24"/>
            <w:szCs w:val="24"/>
          </w:rPr>
          <w:t xml:space="preserve">should </w:t>
        </w:r>
      </w:ins>
      <w:r w:rsidRPr="00A30316">
        <w:rPr>
          <w:b/>
          <w:sz w:val="24"/>
          <w:szCs w:val="24"/>
        </w:rPr>
        <w:t>offer</w:t>
      </w:r>
      <w:del w:id="189" w:author="Worley, Kevin" w:date="2018-01-16T22:11:00Z">
        <w:r w:rsidRPr="00A30316" w:rsidDel="00A751EB">
          <w:rPr>
            <w:b/>
            <w:sz w:val="24"/>
            <w:szCs w:val="24"/>
          </w:rPr>
          <w:delText>s</w:delText>
        </w:r>
      </w:del>
      <w:r w:rsidRPr="00A30316">
        <w:rPr>
          <w:b/>
          <w:sz w:val="24"/>
          <w:szCs w:val="24"/>
        </w:rPr>
        <w:t xml:space="preserve"> a</w:t>
      </w:r>
      <w:r w:rsidRPr="00AE2594">
        <w:rPr>
          <w:b/>
          <w:sz w:val="24"/>
          <w:szCs w:val="24"/>
        </w:rPr>
        <w:t xml:space="preserve"> robust catalog of volume-based and </w:t>
      </w:r>
      <w:r w:rsidR="007F0D7B">
        <w:rPr>
          <w:b/>
          <w:sz w:val="24"/>
          <w:szCs w:val="24"/>
        </w:rPr>
        <w:t xml:space="preserve">expert </w:t>
      </w:r>
      <w:r w:rsidRPr="00AE2594">
        <w:rPr>
          <w:b/>
          <w:sz w:val="24"/>
          <w:szCs w:val="24"/>
        </w:rPr>
        <w:t xml:space="preserve">advisory services. </w:t>
      </w:r>
      <w:del w:id="190" w:author="Worley, Kevin" w:date="2018-01-16T22:11:00Z">
        <w:r w:rsidRPr="00AE2594" w:rsidDel="00841F3B">
          <w:rPr>
            <w:b/>
            <w:sz w:val="24"/>
            <w:szCs w:val="24"/>
          </w:rPr>
          <w:delText xml:space="preserve"> </w:delText>
        </w:r>
      </w:del>
      <w:r w:rsidRPr="00AE2594">
        <w:rPr>
          <w:sz w:val="24"/>
          <w:szCs w:val="24"/>
        </w:rPr>
        <w:t xml:space="preserve">Your MSP should be the AWS experts your </w:t>
      </w:r>
      <w:r w:rsidR="007F0D7B">
        <w:rPr>
          <w:sz w:val="24"/>
          <w:szCs w:val="24"/>
        </w:rPr>
        <w:t>organization</w:t>
      </w:r>
      <w:r w:rsidRPr="00AE2594">
        <w:rPr>
          <w:sz w:val="24"/>
          <w:szCs w:val="24"/>
        </w:rPr>
        <w:t xml:space="preserve"> </w:t>
      </w:r>
      <w:del w:id="191" w:author="Worley, Kevin" w:date="2018-01-16T22:12:00Z">
        <w:r w:rsidRPr="00AE2594" w:rsidDel="00841F3B">
          <w:rPr>
            <w:sz w:val="24"/>
            <w:szCs w:val="24"/>
          </w:rPr>
          <w:delText xml:space="preserve">should </w:delText>
        </w:r>
      </w:del>
      <w:ins w:id="192" w:author="Worley, Kevin" w:date="2018-01-16T22:12:00Z">
        <w:r w:rsidR="00841F3B">
          <w:rPr>
            <w:sz w:val="24"/>
            <w:szCs w:val="24"/>
          </w:rPr>
          <w:t xml:space="preserve">can </w:t>
        </w:r>
      </w:ins>
      <w:r w:rsidRPr="00AE2594">
        <w:rPr>
          <w:sz w:val="24"/>
          <w:szCs w:val="24"/>
        </w:rPr>
        <w:t>count on.</w:t>
      </w:r>
      <w:r w:rsidR="00DC013E">
        <w:rPr>
          <w:sz w:val="24"/>
          <w:szCs w:val="24"/>
        </w:rPr>
        <w:t xml:space="preserve"> </w:t>
      </w:r>
      <w:r w:rsidR="004E3570" w:rsidRPr="00AE2594">
        <w:rPr>
          <w:sz w:val="24"/>
          <w:szCs w:val="24"/>
        </w:rPr>
        <w:t>Your MSP should have</w:t>
      </w:r>
      <w:r w:rsidRPr="00AE2594">
        <w:rPr>
          <w:sz w:val="24"/>
          <w:szCs w:val="24"/>
        </w:rPr>
        <w:t xml:space="preserve"> repeatable </w:t>
      </w:r>
      <w:r w:rsidR="004E3570" w:rsidRPr="00AE2594">
        <w:rPr>
          <w:sz w:val="24"/>
          <w:szCs w:val="24"/>
        </w:rPr>
        <w:t xml:space="preserve">delivery </w:t>
      </w:r>
      <w:r w:rsidRPr="00AE2594">
        <w:rPr>
          <w:sz w:val="24"/>
          <w:szCs w:val="24"/>
        </w:rPr>
        <w:t>patterns that offer you accelerated, proven</w:t>
      </w:r>
      <w:ins w:id="193" w:author="Worley, Kevin" w:date="2018-01-16T22:12:00Z">
        <w:r w:rsidR="00841F3B">
          <w:rPr>
            <w:sz w:val="24"/>
            <w:szCs w:val="24"/>
          </w:rPr>
          <w:t xml:space="preserve">, </w:t>
        </w:r>
      </w:ins>
      <w:del w:id="194" w:author="Worley, Kevin" w:date="2018-01-16T22:12:00Z">
        <w:r w:rsidRPr="00AE2594" w:rsidDel="00841F3B">
          <w:rPr>
            <w:sz w:val="24"/>
            <w:szCs w:val="24"/>
          </w:rPr>
          <w:delText xml:space="preserve"> and </w:delText>
        </w:r>
      </w:del>
      <w:r w:rsidRPr="00AE2594">
        <w:rPr>
          <w:sz w:val="24"/>
          <w:szCs w:val="24"/>
        </w:rPr>
        <w:t>easy to deliver</w:t>
      </w:r>
      <w:ins w:id="195" w:author="Worley, Kevin" w:date="2018-01-16T22:12:00Z">
        <w:r w:rsidR="00841F3B">
          <w:rPr>
            <w:sz w:val="24"/>
            <w:szCs w:val="24"/>
          </w:rPr>
          <w:t>,</w:t>
        </w:r>
      </w:ins>
      <w:r w:rsidRPr="00AE2594">
        <w:rPr>
          <w:sz w:val="24"/>
          <w:szCs w:val="24"/>
        </w:rPr>
        <w:t xml:space="preserve"> and accredit</w:t>
      </w:r>
      <w:r w:rsidR="004E3570" w:rsidRPr="00AE2594">
        <w:rPr>
          <w:sz w:val="24"/>
          <w:szCs w:val="24"/>
        </w:rPr>
        <w:t xml:space="preserve"> services that can help you achieve faster </w:t>
      </w:r>
      <w:r w:rsidR="007F0D7B">
        <w:rPr>
          <w:sz w:val="24"/>
          <w:szCs w:val="24"/>
        </w:rPr>
        <w:t>innovation</w:t>
      </w:r>
      <w:r w:rsidR="004E3570" w:rsidRPr="00AE2594">
        <w:rPr>
          <w:sz w:val="24"/>
          <w:szCs w:val="24"/>
        </w:rPr>
        <w:t xml:space="preserve"> with better consistency</w:t>
      </w:r>
      <w:r w:rsidR="007F0D7B">
        <w:rPr>
          <w:sz w:val="24"/>
          <w:szCs w:val="24"/>
        </w:rPr>
        <w:t>, security</w:t>
      </w:r>
      <w:r w:rsidR="004E3570" w:rsidRPr="00AE2594">
        <w:rPr>
          <w:sz w:val="24"/>
          <w:szCs w:val="24"/>
        </w:rPr>
        <w:t xml:space="preserve"> and reliability.</w:t>
      </w:r>
    </w:p>
    <w:p w14:paraId="66AD9924" w14:textId="31F18AE2" w:rsidR="00072498" w:rsidRPr="00AE2594" w:rsidRDefault="00072498" w:rsidP="00072498">
      <w:pPr>
        <w:pStyle w:val="ListParagraph"/>
        <w:numPr>
          <w:ilvl w:val="0"/>
          <w:numId w:val="7"/>
        </w:numPr>
        <w:spacing w:after="0" w:line="228" w:lineRule="auto"/>
        <w:textAlignment w:val="baseline"/>
        <w:rPr>
          <w:sz w:val="24"/>
          <w:szCs w:val="24"/>
        </w:rPr>
      </w:pPr>
      <w:r w:rsidRPr="00AE2594">
        <w:rPr>
          <w:sz w:val="24"/>
          <w:szCs w:val="24"/>
        </w:rPr>
        <w:t xml:space="preserve">By </w:t>
      </w:r>
      <w:r w:rsidRPr="00AE2594">
        <w:rPr>
          <w:b/>
          <w:sz w:val="24"/>
          <w:szCs w:val="24"/>
        </w:rPr>
        <w:t>NOT preventing direct access</w:t>
      </w:r>
      <w:r w:rsidRPr="00AE2594">
        <w:rPr>
          <w:sz w:val="24"/>
          <w:szCs w:val="24"/>
        </w:rPr>
        <w:t xml:space="preserve"> to the AWS management console</w:t>
      </w:r>
      <w:r w:rsidR="004E3570" w:rsidRPr="00AE2594">
        <w:rPr>
          <w:sz w:val="24"/>
          <w:szCs w:val="24"/>
        </w:rPr>
        <w:t xml:space="preserve">, </w:t>
      </w:r>
      <w:commentRangeStart w:id="196"/>
      <w:r w:rsidR="004E3570" w:rsidRPr="00B02E21">
        <w:rPr>
          <w:sz w:val="24"/>
          <w:szCs w:val="24"/>
          <w:highlight w:val="yellow"/>
        </w:rPr>
        <w:t>API or CL</w:t>
      </w:r>
      <w:r w:rsidR="004E3570" w:rsidRPr="00AE2594">
        <w:rPr>
          <w:sz w:val="24"/>
          <w:szCs w:val="24"/>
        </w:rPr>
        <w:t xml:space="preserve">I </w:t>
      </w:r>
      <w:commentRangeEnd w:id="196"/>
      <w:r w:rsidR="00A30316">
        <w:rPr>
          <w:rStyle w:val="CommentReference"/>
        </w:rPr>
        <w:commentReference w:id="196"/>
      </w:r>
      <w:r w:rsidR="004E3570" w:rsidRPr="00AE2594">
        <w:rPr>
          <w:sz w:val="24"/>
          <w:szCs w:val="24"/>
        </w:rPr>
        <w:t xml:space="preserve">in environments makes the most sense for the agency, like </w:t>
      </w:r>
      <w:r w:rsidR="007F0D7B">
        <w:rPr>
          <w:sz w:val="24"/>
          <w:szCs w:val="24"/>
        </w:rPr>
        <w:t xml:space="preserve">research and development </w:t>
      </w:r>
      <w:r w:rsidR="004E3570" w:rsidRPr="00AE2594">
        <w:rPr>
          <w:sz w:val="24"/>
          <w:szCs w:val="24"/>
        </w:rPr>
        <w:t xml:space="preserve">and testing environments.  Development teams need the flexibility to experiment while still requiring a level of </w:t>
      </w:r>
      <w:del w:id="197" w:author="Worley, Kevin" w:date="2018-01-16T22:13:00Z">
        <w:r w:rsidRPr="00AE2594" w:rsidDel="00841F3B">
          <w:rPr>
            <w:sz w:val="24"/>
            <w:szCs w:val="24"/>
          </w:rPr>
          <w:delText>structure</w:delText>
        </w:r>
      </w:del>
      <w:ins w:id="198" w:author="Worley, Kevin" w:date="2018-01-16T22:13:00Z">
        <w:r w:rsidR="00841F3B">
          <w:rPr>
            <w:sz w:val="24"/>
            <w:szCs w:val="24"/>
          </w:rPr>
          <w:t>governance</w:t>
        </w:r>
      </w:ins>
      <w:r w:rsidRPr="00AE2594">
        <w:rPr>
          <w:sz w:val="24"/>
          <w:szCs w:val="24"/>
        </w:rPr>
        <w:t xml:space="preserve">, management and oversight enterprises </w:t>
      </w:r>
      <w:r w:rsidR="004E3570" w:rsidRPr="00AE2594">
        <w:rPr>
          <w:sz w:val="24"/>
          <w:szCs w:val="24"/>
        </w:rPr>
        <w:t>or agencies demand</w:t>
      </w:r>
      <w:r w:rsidRPr="00AE2594">
        <w:rPr>
          <w:sz w:val="24"/>
          <w:szCs w:val="24"/>
        </w:rPr>
        <w:t>.</w:t>
      </w:r>
    </w:p>
    <w:p w14:paraId="2CD8E620" w14:textId="7C9A5147" w:rsidR="004E3570" w:rsidRPr="00AE2594" w:rsidRDefault="004E3570" w:rsidP="00072498">
      <w:pPr>
        <w:pStyle w:val="ListParagraph"/>
        <w:numPr>
          <w:ilvl w:val="0"/>
          <w:numId w:val="7"/>
        </w:numPr>
        <w:spacing w:after="0" w:line="228" w:lineRule="auto"/>
        <w:textAlignment w:val="baseline"/>
        <w:rPr>
          <w:sz w:val="24"/>
          <w:szCs w:val="24"/>
        </w:rPr>
      </w:pPr>
      <w:r w:rsidRPr="00AE2594">
        <w:rPr>
          <w:sz w:val="24"/>
          <w:szCs w:val="24"/>
        </w:rPr>
        <w:t xml:space="preserve">Have </w:t>
      </w:r>
      <w:r w:rsidRPr="00820FC6">
        <w:rPr>
          <w:b/>
          <w:sz w:val="24"/>
          <w:szCs w:val="24"/>
        </w:rPr>
        <w:t xml:space="preserve">expertise in delivering truly AWS </w:t>
      </w:r>
      <w:ins w:id="199" w:author="Worley, Kevin" w:date="2018-01-16T22:13:00Z">
        <w:r w:rsidR="00841F3B">
          <w:rPr>
            <w:b/>
            <w:sz w:val="24"/>
            <w:szCs w:val="24"/>
          </w:rPr>
          <w:t xml:space="preserve">cloud </w:t>
        </w:r>
      </w:ins>
      <w:r w:rsidRPr="00820FC6">
        <w:rPr>
          <w:b/>
          <w:sz w:val="24"/>
          <w:szCs w:val="24"/>
        </w:rPr>
        <w:t>native applications,</w:t>
      </w:r>
      <w:r w:rsidRPr="00AE2594">
        <w:rPr>
          <w:sz w:val="24"/>
          <w:szCs w:val="24"/>
        </w:rPr>
        <w:t xml:space="preserve"> much like the major successful stories of </w:t>
      </w:r>
      <w:r w:rsidR="00A30316">
        <w:rPr>
          <w:sz w:val="24"/>
          <w:szCs w:val="24"/>
        </w:rPr>
        <w:t xml:space="preserve">today’s </w:t>
      </w:r>
      <w:ins w:id="200" w:author="Worley, Kevin" w:date="2018-01-16T22:14:00Z">
        <w:r w:rsidR="00841F3B">
          <w:rPr>
            <w:sz w:val="24"/>
            <w:szCs w:val="24"/>
          </w:rPr>
          <w:t xml:space="preserve">exponentially </w:t>
        </w:r>
      </w:ins>
      <w:r w:rsidR="00A30316">
        <w:rPr>
          <w:sz w:val="24"/>
          <w:szCs w:val="24"/>
        </w:rPr>
        <w:t xml:space="preserve">growing </w:t>
      </w:r>
      <w:del w:id="201" w:author="Worley, Kevin" w:date="2018-01-16T22:14:00Z">
        <w:r w:rsidR="00A30316" w:rsidDel="00841F3B">
          <w:rPr>
            <w:sz w:val="24"/>
            <w:szCs w:val="24"/>
          </w:rPr>
          <w:delText xml:space="preserve">exponentially </w:delText>
        </w:r>
      </w:del>
      <w:r w:rsidRPr="00AE2594">
        <w:rPr>
          <w:sz w:val="24"/>
          <w:szCs w:val="24"/>
        </w:rPr>
        <w:t>enterprises like Netflix, Workday, FINRA, etc.</w:t>
      </w:r>
    </w:p>
    <w:p w14:paraId="1801309F" w14:textId="77777777" w:rsidR="004E3570" w:rsidRPr="00AE2594" w:rsidRDefault="004E3570" w:rsidP="004E3570">
      <w:pPr>
        <w:spacing w:after="0" w:line="228" w:lineRule="auto"/>
        <w:textAlignment w:val="baseline"/>
        <w:rPr>
          <w:sz w:val="24"/>
          <w:szCs w:val="24"/>
        </w:rPr>
      </w:pPr>
    </w:p>
    <w:p w14:paraId="00B2F2D2" w14:textId="77777777" w:rsidR="00D62ED7" w:rsidRPr="00AE2594" w:rsidRDefault="00A30316" w:rsidP="00D62ED7">
      <w:pPr>
        <w:rPr>
          <w:sz w:val="24"/>
          <w:szCs w:val="24"/>
        </w:rPr>
      </w:pPr>
      <w:commentRangeStart w:id="202"/>
      <w:r>
        <w:rPr>
          <w:sz w:val="24"/>
          <w:szCs w:val="24"/>
        </w:rPr>
        <w:t>Many</w:t>
      </w:r>
      <w:r w:rsidR="00D62ED7" w:rsidRPr="00AE2594">
        <w:rPr>
          <w:sz w:val="24"/>
          <w:szCs w:val="24"/>
        </w:rPr>
        <w:t xml:space="preserve"> enterprise and </w:t>
      </w:r>
      <w:r>
        <w:rPr>
          <w:sz w:val="24"/>
          <w:szCs w:val="24"/>
        </w:rPr>
        <w:t xml:space="preserve">government </w:t>
      </w:r>
      <w:r w:rsidR="00D62ED7" w:rsidRPr="00AE2594">
        <w:rPr>
          <w:sz w:val="24"/>
          <w:szCs w:val="24"/>
        </w:rPr>
        <w:t>organizations have pockets of AWS or cloud operating at a project or proof of concept level</w:t>
      </w:r>
      <w:r>
        <w:rPr>
          <w:sz w:val="24"/>
          <w:szCs w:val="24"/>
        </w:rPr>
        <w:t xml:space="preserve"> today</w:t>
      </w:r>
      <w:r w:rsidR="00D62ED7" w:rsidRPr="00AE2594">
        <w:rPr>
          <w:sz w:val="24"/>
          <w:szCs w:val="24"/>
        </w:rPr>
        <w:t>.  Much like Unisys did, as your enterprise decides to either go “</w:t>
      </w:r>
      <w:r>
        <w:rPr>
          <w:sz w:val="24"/>
          <w:szCs w:val="24"/>
        </w:rPr>
        <w:t>a</w:t>
      </w:r>
      <w:r w:rsidR="00D62ED7" w:rsidRPr="00AE2594">
        <w:rPr>
          <w:sz w:val="24"/>
          <w:szCs w:val="24"/>
        </w:rPr>
        <w:t xml:space="preserve">ll-in” or heavily invest in moving </w:t>
      </w:r>
      <w:r>
        <w:rPr>
          <w:sz w:val="24"/>
          <w:szCs w:val="24"/>
        </w:rPr>
        <w:t xml:space="preserve">to </w:t>
      </w:r>
      <w:r w:rsidR="00D62ED7" w:rsidRPr="00AE2594">
        <w:rPr>
          <w:sz w:val="24"/>
          <w:szCs w:val="24"/>
        </w:rPr>
        <w:t xml:space="preserve">the cloud, </w:t>
      </w:r>
      <w:r>
        <w:rPr>
          <w:sz w:val="24"/>
          <w:szCs w:val="24"/>
        </w:rPr>
        <w:t xml:space="preserve">we hope </w:t>
      </w:r>
      <w:r w:rsidR="00D62ED7" w:rsidRPr="00AE2594">
        <w:rPr>
          <w:sz w:val="24"/>
          <w:szCs w:val="24"/>
        </w:rPr>
        <w:t xml:space="preserve">the items that we have </w:t>
      </w:r>
      <w:r>
        <w:rPr>
          <w:sz w:val="24"/>
          <w:szCs w:val="24"/>
        </w:rPr>
        <w:t>shared</w:t>
      </w:r>
      <w:r w:rsidR="00D62ED7" w:rsidRPr="00AE2594">
        <w:rPr>
          <w:sz w:val="24"/>
          <w:szCs w:val="24"/>
        </w:rPr>
        <w:t xml:space="preserve"> above may become </w:t>
      </w:r>
      <w:r>
        <w:rPr>
          <w:sz w:val="24"/>
          <w:szCs w:val="24"/>
        </w:rPr>
        <w:t xml:space="preserve">part of your agency’s decision tree to bring </w:t>
      </w:r>
      <w:r w:rsidR="00D62ED7" w:rsidRPr="00AE2594">
        <w:rPr>
          <w:sz w:val="24"/>
          <w:szCs w:val="24"/>
        </w:rPr>
        <w:t>more relevan</w:t>
      </w:r>
      <w:r w:rsidR="00820FC6">
        <w:rPr>
          <w:sz w:val="24"/>
          <w:szCs w:val="24"/>
        </w:rPr>
        <w:t>t</w:t>
      </w:r>
      <w:r>
        <w:rPr>
          <w:sz w:val="24"/>
          <w:szCs w:val="24"/>
        </w:rPr>
        <w:t xml:space="preserve"> enhancements and transformation</w:t>
      </w:r>
      <w:r w:rsidR="00D62ED7" w:rsidRPr="00AE2594">
        <w:rPr>
          <w:sz w:val="24"/>
          <w:szCs w:val="24"/>
        </w:rPr>
        <w:t xml:space="preserve"> to your infrastructure</w:t>
      </w:r>
      <w:r>
        <w:rPr>
          <w:sz w:val="24"/>
          <w:szCs w:val="24"/>
        </w:rPr>
        <w:t>. We believe it is of</w:t>
      </w:r>
      <w:r w:rsidR="00D62ED7" w:rsidRPr="00AE2594">
        <w:rPr>
          <w:sz w:val="24"/>
          <w:szCs w:val="24"/>
        </w:rPr>
        <w:t xml:space="preserve"> extreme importance that</w:t>
      </w:r>
      <w:r>
        <w:rPr>
          <w:sz w:val="24"/>
          <w:szCs w:val="24"/>
        </w:rPr>
        <w:t xml:space="preserve"> federal agencies </w:t>
      </w:r>
      <w:r w:rsidR="00D62ED7" w:rsidRPr="00AE2594">
        <w:rPr>
          <w:sz w:val="24"/>
          <w:szCs w:val="24"/>
        </w:rPr>
        <w:t>start thinking about th</w:t>
      </w:r>
      <w:r>
        <w:rPr>
          <w:sz w:val="24"/>
          <w:szCs w:val="24"/>
        </w:rPr>
        <w:t>ese issues</w:t>
      </w:r>
      <w:r w:rsidR="00D62ED7" w:rsidRPr="00AE2594">
        <w:rPr>
          <w:sz w:val="24"/>
          <w:szCs w:val="24"/>
        </w:rPr>
        <w:t xml:space="preserve"> and bring these topics in</w:t>
      </w:r>
      <w:r>
        <w:rPr>
          <w:sz w:val="24"/>
          <w:szCs w:val="24"/>
        </w:rPr>
        <w:t>to</w:t>
      </w:r>
      <w:r w:rsidR="00D62ED7" w:rsidRPr="00AE2594">
        <w:rPr>
          <w:sz w:val="24"/>
          <w:szCs w:val="24"/>
        </w:rPr>
        <w:t xml:space="preserve"> your next discussion with your </w:t>
      </w:r>
      <w:r>
        <w:rPr>
          <w:sz w:val="24"/>
          <w:szCs w:val="24"/>
        </w:rPr>
        <w:t xml:space="preserve">existing or potential </w:t>
      </w:r>
      <w:r w:rsidR="00D62ED7" w:rsidRPr="00AE2594">
        <w:rPr>
          <w:sz w:val="24"/>
          <w:szCs w:val="24"/>
        </w:rPr>
        <w:t xml:space="preserve">managed services provider. </w:t>
      </w:r>
      <w:commentRangeEnd w:id="202"/>
      <w:r w:rsidR="0094749D">
        <w:rPr>
          <w:rStyle w:val="CommentReference"/>
        </w:rPr>
        <w:commentReference w:id="202"/>
      </w:r>
    </w:p>
    <w:p w14:paraId="6C1A1876" w14:textId="6D65274E" w:rsidR="00DB6F23" w:rsidRDefault="004E3570" w:rsidP="00D62ED7">
      <w:pPr>
        <w:spacing w:after="0" w:line="228" w:lineRule="auto"/>
        <w:textAlignment w:val="baseline"/>
        <w:rPr>
          <w:sz w:val="24"/>
          <w:szCs w:val="24"/>
        </w:rPr>
      </w:pPr>
      <w:commentRangeStart w:id="203"/>
      <w:r w:rsidRPr="00AE2594">
        <w:rPr>
          <w:sz w:val="24"/>
          <w:szCs w:val="24"/>
        </w:rPr>
        <w:t xml:space="preserve">If </w:t>
      </w:r>
      <w:del w:id="204" w:author="Przybyla, Vincent" w:date="2018-01-17T13:38:00Z">
        <w:r w:rsidRPr="00AE2594" w:rsidDel="0094749D">
          <w:rPr>
            <w:sz w:val="24"/>
            <w:szCs w:val="24"/>
          </w:rPr>
          <w:delText xml:space="preserve">you feel </w:delText>
        </w:r>
      </w:del>
      <w:r w:rsidRPr="00AE2594">
        <w:rPr>
          <w:sz w:val="24"/>
          <w:szCs w:val="24"/>
        </w:rPr>
        <w:t xml:space="preserve">your enterprise or </w:t>
      </w:r>
      <w:r w:rsidR="00A30316">
        <w:rPr>
          <w:sz w:val="24"/>
          <w:szCs w:val="24"/>
        </w:rPr>
        <w:t>agency</w:t>
      </w:r>
      <w:r w:rsidRPr="00AE2594">
        <w:rPr>
          <w:sz w:val="24"/>
          <w:szCs w:val="24"/>
        </w:rPr>
        <w:t xml:space="preserve"> needs help </w:t>
      </w:r>
      <w:del w:id="205" w:author="Worley, Kevin" w:date="2018-01-16T22:15:00Z">
        <w:r w:rsidRPr="00AE2594" w:rsidDel="00841F3B">
          <w:rPr>
            <w:sz w:val="24"/>
            <w:szCs w:val="24"/>
          </w:rPr>
          <w:delText>planning your move to AWS</w:delText>
        </w:r>
      </w:del>
      <w:ins w:id="206" w:author="Worley, Kevin" w:date="2018-01-16T22:15:00Z">
        <w:r w:rsidR="00841F3B">
          <w:rPr>
            <w:sz w:val="24"/>
            <w:szCs w:val="24"/>
          </w:rPr>
          <w:t>with your journey to AWS</w:t>
        </w:r>
      </w:ins>
      <w:r w:rsidRPr="00AE2594">
        <w:rPr>
          <w:sz w:val="24"/>
          <w:szCs w:val="24"/>
        </w:rPr>
        <w:t>,</w:t>
      </w:r>
      <w:commentRangeEnd w:id="203"/>
      <w:r w:rsidR="0094749D">
        <w:rPr>
          <w:rStyle w:val="CommentReference"/>
        </w:rPr>
        <w:commentReference w:id="203"/>
      </w:r>
      <w:r w:rsidRPr="00AE2594">
        <w:rPr>
          <w:sz w:val="24"/>
          <w:szCs w:val="24"/>
        </w:rPr>
        <w:t xml:space="preserve"> Unisys is </w:t>
      </w:r>
      <w:del w:id="207" w:author="Worley, Kevin" w:date="2018-01-16T22:16:00Z">
        <w:r w:rsidRPr="00AE2594" w:rsidDel="00841F3B">
          <w:rPr>
            <w:sz w:val="24"/>
            <w:szCs w:val="24"/>
          </w:rPr>
          <w:delText>po</w:delText>
        </w:r>
        <w:r w:rsidR="007265F9" w:rsidDel="00841F3B">
          <w:rPr>
            <w:sz w:val="24"/>
            <w:szCs w:val="24"/>
          </w:rPr>
          <w:delText xml:space="preserve">sitioned </w:delText>
        </w:r>
        <w:r w:rsidR="00A30316" w:rsidDel="00841F3B">
          <w:rPr>
            <w:sz w:val="24"/>
            <w:szCs w:val="24"/>
          </w:rPr>
          <w:delText xml:space="preserve">with </w:delText>
        </w:r>
        <w:r w:rsidR="00820FC6" w:rsidDel="00841F3B">
          <w:rPr>
            <w:sz w:val="24"/>
            <w:szCs w:val="24"/>
          </w:rPr>
          <w:delText xml:space="preserve">our own </w:delText>
        </w:r>
        <w:r w:rsidR="00A30316" w:rsidDel="00841F3B">
          <w:rPr>
            <w:sz w:val="24"/>
            <w:szCs w:val="24"/>
          </w:rPr>
          <w:delText>award-winning internal cloud systems as evidence</w:delText>
        </w:r>
      </w:del>
      <w:ins w:id="208" w:author="Worley, Kevin" w:date="2018-01-16T22:16:00Z">
        <w:r w:rsidR="00841F3B">
          <w:rPr>
            <w:sz w:val="24"/>
            <w:szCs w:val="24"/>
          </w:rPr>
          <w:t>ready</w:t>
        </w:r>
      </w:ins>
      <w:r w:rsidR="00A30316">
        <w:rPr>
          <w:sz w:val="24"/>
          <w:szCs w:val="24"/>
        </w:rPr>
        <w:t xml:space="preserve"> </w:t>
      </w:r>
      <w:r w:rsidRPr="00AE2594">
        <w:rPr>
          <w:sz w:val="24"/>
          <w:szCs w:val="24"/>
        </w:rPr>
        <w:t>to help</w:t>
      </w:r>
      <w:r w:rsidR="00A30316">
        <w:rPr>
          <w:sz w:val="24"/>
          <w:szCs w:val="24"/>
        </w:rPr>
        <w:t xml:space="preserve"> </w:t>
      </w:r>
      <w:r w:rsidRPr="00AE2594">
        <w:rPr>
          <w:sz w:val="24"/>
          <w:szCs w:val="24"/>
        </w:rPr>
        <w:t>consult, strateg</w:t>
      </w:r>
      <w:r w:rsidR="007265F9">
        <w:rPr>
          <w:sz w:val="24"/>
          <w:szCs w:val="24"/>
        </w:rPr>
        <w:t>ize,</w:t>
      </w:r>
      <w:r w:rsidRPr="00AE2594">
        <w:rPr>
          <w:sz w:val="24"/>
          <w:szCs w:val="24"/>
        </w:rPr>
        <w:t xml:space="preserve"> plan, deliver</w:t>
      </w:r>
      <w:r w:rsidR="00D62ED7" w:rsidRPr="00AE2594">
        <w:rPr>
          <w:sz w:val="24"/>
          <w:szCs w:val="24"/>
        </w:rPr>
        <w:t xml:space="preserve"> </w:t>
      </w:r>
      <w:ins w:id="209" w:author="Worley, Kevin" w:date="2018-01-16T22:17:00Z">
        <w:r w:rsidR="00841F3B">
          <w:rPr>
            <w:sz w:val="24"/>
            <w:szCs w:val="24"/>
          </w:rPr>
          <w:t xml:space="preserve">on </w:t>
        </w:r>
      </w:ins>
      <w:del w:id="210" w:author="Worley, Kevin" w:date="2018-01-16T22:17:00Z">
        <w:r w:rsidR="00D62ED7" w:rsidRPr="00AE2594" w:rsidDel="00841F3B">
          <w:rPr>
            <w:sz w:val="24"/>
            <w:szCs w:val="24"/>
          </w:rPr>
          <w:delText>or operat</w:delText>
        </w:r>
        <w:r w:rsidR="007265F9" w:rsidDel="00841F3B">
          <w:rPr>
            <w:sz w:val="24"/>
            <w:szCs w:val="24"/>
          </w:rPr>
          <w:delText>e</w:delText>
        </w:r>
        <w:r w:rsidR="00A30316" w:rsidDel="00841F3B">
          <w:rPr>
            <w:sz w:val="24"/>
            <w:szCs w:val="24"/>
          </w:rPr>
          <w:delText xml:space="preserve"> your migration and cloud management</w:delText>
        </w:r>
      </w:del>
      <w:ins w:id="211" w:author="Worley, Kevin" w:date="2018-01-16T22:17:00Z">
        <w:r w:rsidR="00841F3B">
          <w:rPr>
            <w:sz w:val="24"/>
            <w:szCs w:val="24"/>
          </w:rPr>
          <w:t>your migration and cloud operations initiatives</w:t>
        </w:r>
      </w:ins>
      <w:r w:rsidR="00D62ED7" w:rsidRPr="00AE2594">
        <w:rPr>
          <w:sz w:val="24"/>
          <w:szCs w:val="24"/>
        </w:rPr>
        <w:t xml:space="preserve">.  </w:t>
      </w:r>
      <w:del w:id="212" w:author="Przybyla, Vincent" w:date="2018-01-17T13:39:00Z">
        <w:r w:rsidR="00D62ED7" w:rsidRPr="00AE2594" w:rsidDel="0094749D">
          <w:rPr>
            <w:sz w:val="24"/>
            <w:szCs w:val="24"/>
          </w:rPr>
          <w:delText xml:space="preserve">Please feel free to </w:delText>
        </w:r>
      </w:del>
      <w:ins w:id="213" w:author="Przybyla, Vincent" w:date="2018-01-17T13:39:00Z">
        <w:r w:rsidR="0094749D">
          <w:rPr>
            <w:sz w:val="24"/>
            <w:szCs w:val="24"/>
          </w:rPr>
          <w:t>C</w:t>
        </w:r>
      </w:ins>
      <w:del w:id="214" w:author="Przybyla, Vincent" w:date="2018-01-17T13:39:00Z">
        <w:r w:rsidR="00D62ED7" w:rsidRPr="00AE2594" w:rsidDel="0094749D">
          <w:rPr>
            <w:sz w:val="24"/>
            <w:szCs w:val="24"/>
          </w:rPr>
          <w:delText>c</w:delText>
        </w:r>
      </w:del>
      <w:r w:rsidR="00D62ED7" w:rsidRPr="00AE2594">
        <w:rPr>
          <w:sz w:val="24"/>
          <w:szCs w:val="24"/>
        </w:rPr>
        <w:t xml:space="preserve">ontact </w:t>
      </w:r>
      <w:hyperlink r:id="rId11" w:history="1">
        <w:r w:rsidR="00D62ED7" w:rsidRPr="00AE2594">
          <w:rPr>
            <w:rStyle w:val="Hyperlink"/>
            <w:sz w:val="24"/>
            <w:szCs w:val="24"/>
          </w:rPr>
          <w:t>XXXXX@unisys.com</w:t>
        </w:r>
      </w:hyperlink>
      <w:r w:rsidR="00D62ED7" w:rsidRPr="00AE2594">
        <w:rPr>
          <w:sz w:val="24"/>
          <w:szCs w:val="24"/>
        </w:rPr>
        <w:t xml:space="preserve"> for more about Unisys’s </w:t>
      </w:r>
      <w:r w:rsidR="007265F9">
        <w:rPr>
          <w:sz w:val="24"/>
          <w:szCs w:val="24"/>
        </w:rPr>
        <w:t>CloudForte</w:t>
      </w:r>
      <w:r w:rsidR="00A30316">
        <w:rPr>
          <w:rFonts w:cstheme="minorHAnsi"/>
          <w:sz w:val="24"/>
          <w:szCs w:val="24"/>
        </w:rPr>
        <w:t>™</w:t>
      </w:r>
      <w:r w:rsidR="007265F9">
        <w:rPr>
          <w:sz w:val="24"/>
          <w:szCs w:val="24"/>
        </w:rPr>
        <w:t xml:space="preserve"> </w:t>
      </w:r>
      <w:del w:id="215" w:author="Worley, Kevin" w:date="2018-01-16T22:17:00Z">
        <w:r w:rsidR="00A30316" w:rsidDel="00841F3B">
          <w:rPr>
            <w:sz w:val="24"/>
            <w:szCs w:val="24"/>
          </w:rPr>
          <w:delText xml:space="preserve">native </w:delText>
        </w:r>
        <w:r w:rsidR="00A01B9B" w:rsidDel="00841F3B">
          <w:rPr>
            <w:sz w:val="24"/>
            <w:szCs w:val="24"/>
          </w:rPr>
          <w:delText>c</w:delText>
        </w:r>
        <w:r w:rsidR="00D62ED7" w:rsidRPr="00AE2594" w:rsidDel="00841F3B">
          <w:rPr>
            <w:sz w:val="24"/>
            <w:szCs w:val="24"/>
          </w:rPr>
          <w:delText>loud</w:delText>
        </w:r>
      </w:del>
      <w:ins w:id="216" w:author="Worley, Kevin" w:date="2018-01-16T22:17:00Z">
        <w:r w:rsidR="00841F3B">
          <w:rPr>
            <w:sz w:val="24"/>
            <w:szCs w:val="24"/>
          </w:rPr>
          <w:t>next-generation AWS MSP</w:t>
        </w:r>
      </w:ins>
      <w:del w:id="217" w:author="Worley, Kevin" w:date="2018-01-16T22:18:00Z">
        <w:r w:rsidR="00D62ED7" w:rsidRPr="00AE2594" w:rsidDel="00841F3B">
          <w:rPr>
            <w:sz w:val="24"/>
            <w:szCs w:val="24"/>
          </w:rPr>
          <w:delText xml:space="preserve"> </w:delText>
        </w:r>
        <w:r w:rsidR="00A01B9B" w:rsidDel="00841F3B">
          <w:rPr>
            <w:sz w:val="24"/>
            <w:szCs w:val="24"/>
          </w:rPr>
          <w:delText>m</w:delText>
        </w:r>
        <w:r w:rsidR="00D62ED7" w:rsidRPr="00AE2594" w:rsidDel="00841F3B">
          <w:rPr>
            <w:sz w:val="24"/>
            <w:szCs w:val="24"/>
          </w:rPr>
          <w:delText xml:space="preserve">anaged </w:delText>
        </w:r>
        <w:r w:rsidR="00A01B9B" w:rsidDel="00841F3B">
          <w:rPr>
            <w:sz w:val="24"/>
            <w:szCs w:val="24"/>
          </w:rPr>
          <w:delText>s</w:delText>
        </w:r>
        <w:r w:rsidR="00D62ED7" w:rsidRPr="00AE2594" w:rsidDel="00841F3B">
          <w:rPr>
            <w:sz w:val="24"/>
            <w:szCs w:val="24"/>
          </w:rPr>
          <w:delText xml:space="preserve">ervices </w:delText>
        </w:r>
        <w:r w:rsidR="00A01B9B" w:rsidDel="00841F3B">
          <w:rPr>
            <w:sz w:val="24"/>
            <w:szCs w:val="24"/>
          </w:rPr>
          <w:delText>o</w:delText>
        </w:r>
        <w:r w:rsidR="00D62ED7" w:rsidRPr="00AE2594" w:rsidDel="00841F3B">
          <w:rPr>
            <w:sz w:val="24"/>
            <w:szCs w:val="24"/>
          </w:rPr>
          <w:delText>ffering</w:delText>
        </w:r>
      </w:del>
      <w:r w:rsidR="00D62ED7" w:rsidRPr="00AE2594">
        <w:rPr>
          <w:sz w:val="24"/>
          <w:szCs w:val="24"/>
        </w:rPr>
        <w:t>.</w:t>
      </w:r>
      <w:r w:rsidR="00196273" w:rsidRPr="00AE2594">
        <w:rPr>
          <w:sz w:val="24"/>
          <w:szCs w:val="24"/>
        </w:rPr>
        <w:t xml:space="preserve"> </w:t>
      </w:r>
      <w:r w:rsidR="00820FC6">
        <w:rPr>
          <w:sz w:val="24"/>
          <w:szCs w:val="24"/>
        </w:rPr>
        <w:t xml:space="preserve"> </w:t>
      </w:r>
    </w:p>
    <w:p w14:paraId="40294D39" w14:textId="77777777" w:rsidR="00F5597B" w:rsidRDefault="00F5597B" w:rsidP="00D62ED7">
      <w:pPr>
        <w:spacing w:after="0" w:line="228" w:lineRule="auto"/>
        <w:textAlignment w:val="baseline"/>
        <w:rPr>
          <w:sz w:val="24"/>
          <w:szCs w:val="24"/>
        </w:rPr>
      </w:pPr>
    </w:p>
    <w:p w14:paraId="0B84475F" w14:textId="77777777" w:rsidR="00F5597B" w:rsidRPr="00AE2594" w:rsidRDefault="00F5597B" w:rsidP="00F5597B">
      <w:pPr>
        <w:rPr>
          <w:sz w:val="24"/>
          <w:szCs w:val="24"/>
        </w:rPr>
      </w:pPr>
      <w:r>
        <w:rPr>
          <w:sz w:val="24"/>
          <w:szCs w:val="24"/>
        </w:rPr>
        <w:t>*</w:t>
      </w:r>
      <w:r w:rsidRPr="00AE2594">
        <w:rPr>
          <w:sz w:val="24"/>
          <w:szCs w:val="24"/>
        </w:rPr>
        <w:t xml:space="preserve">Source: </w:t>
      </w:r>
      <w:hyperlink r:id="rId12" w:history="1">
        <w:r w:rsidRPr="00AE2594">
          <w:rPr>
            <w:rStyle w:val="Hyperlink"/>
            <w:sz w:val="24"/>
            <w:szCs w:val="24"/>
            <w:u w:val="none"/>
          </w:rPr>
          <w:t>http://www.gartner.com/newsroom/id/3616417</w:t>
        </w:r>
      </w:hyperlink>
      <w:r w:rsidRPr="00AE2594">
        <w:rPr>
          <w:rStyle w:val="Hyperlink"/>
          <w:sz w:val="24"/>
          <w:szCs w:val="24"/>
          <w:u w:val="none"/>
        </w:rPr>
        <w:t xml:space="preserve">  </w:t>
      </w:r>
    </w:p>
    <w:p w14:paraId="6CB2BBCF" w14:textId="77777777" w:rsidR="00F5597B" w:rsidRPr="00AE2594" w:rsidRDefault="00F5597B" w:rsidP="00D62ED7">
      <w:pPr>
        <w:spacing w:after="0" w:line="228" w:lineRule="auto"/>
        <w:textAlignment w:val="baseline"/>
        <w:rPr>
          <w:sz w:val="24"/>
          <w:szCs w:val="24"/>
        </w:rPr>
      </w:pPr>
    </w:p>
    <w:sectPr w:rsidR="00F5597B" w:rsidRPr="00AE25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orley, Kevin" w:date="2018-01-16T21:32:00Z" w:initials="WK">
    <w:p w14:paraId="7BBBC6FE" w14:textId="271BFF5C" w:rsidR="001E6F1E" w:rsidRDefault="001E6F1E">
      <w:pPr>
        <w:pStyle w:val="CommentText"/>
      </w:pPr>
      <w:r>
        <w:rPr>
          <w:rStyle w:val="CommentReference"/>
        </w:rPr>
        <w:annotationRef/>
      </w:r>
      <w:r>
        <w:t>Do we care about commercial? The blog is targeted at government, no?</w:t>
      </w:r>
    </w:p>
  </w:comment>
  <w:comment w:id="17" w:author="Worley, Kevin" w:date="2018-01-16T21:33:00Z" w:initials="WK">
    <w:p w14:paraId="782031E1" w14:textId="037C86F3" w:rsidR="001E6F1E" w:rsidRDefault="001E6F1E">
      <w:pPr>
        <w:pStyle w:val="CommentText"/>
      </w:pPr>
      <w:r>
        <w:rPr>
          <w:rStyle w:val="CommentReference"/>
        </w:rPr>
        <w:annotationRef/>
      </w:r>
      <w:r>
        <w:t>This sounds funny. It’s either an evolution or a journey. I would actually prefer “digital transformation” or “cloud journey”.</w:t>
      </w:r>
    </w:p>
  </w:comment>
  <w:comment w:id="19" w:author="Worley, Kevin" w:date="2018-01-16T21:35:00Z" w:initials="WK">
    <w:p w14:paraId="5B51CD1A" w14:textId="2B35D061" w:rsidR="001E6F1E" w:rsidRDefault="001E6F1E">
      <w:pPr>
        <w:pStyle w:val="CommentText"/>
      </w:pPr>
      <w:r>
        <w:rPr>
          <w:rStyle w:val="CommentReference"/>
        </w:rPr>
        <w:annotationRef/>
      </w:r>
      <w:r>
        <w:t>2017 is over. Is there an updated projection for 2018?</w:t>
      </w:r>
    </w:p>
  </w:comment>
  <w:comment w:id="39" w:author="Worley, Kevin" w:date="2018-01-16T21:38:00Z" w:initials="WK">
    <w:p w14:paraId="35FFA441" w14:textId="5F0C9CBF" w:rsidR="001E6F1E" w:rsidRDefault="001E6F1E">
      <w:pPr>
        <w:pStyle w:val="CommentText"/>
      </w:pPr>
      <w:r>
        <w:rPr>
          <w:rStyle w:val="CommentReference"/>
        </w:rPr>
        <w:annotationRef/>
      </w:r>
      <w:r>
        <w:t>This doesn’t read well. Are we trying to list our managed services experience? Like “…provider of commercial cloud, private cloud, on-premise commodity, and on-premise mainframe-based managed services…”?</w:t>
      </w:r>
    </w:p>
  </w:comment>
  <w:comment w:id="87" w:author="Przybyla, Vincent" w:date="2018-01-17T13:17:00Z" w:initials="PV">
    <w:p w14:paraId="3ECEFA08" w14:textId="255AD528" w:rsidR="0077208B" w:rsidRDefault="0077208B">
      <w:pPr>
        <w:pStyle w:val="CommentText"/>
      </w:pPr>
      <w:r>
        <w:rPr>
          <w:rStyle w:val="CommentReference"/>
        </w:rPr>
        <w:annotationRef/>
      </w:r>
      <w:r w:rsidR="0094749D">
        <w:rPr>
          <w:noProof/>
        </w:rPr>
        <w:t>What research? Cite.</w:t>
      </w:r>
    </w:p>
  </w:comment>
  <w:comment w:id="107" w:author="Worley, Kevin" w:date="2018-01-16T21:51:00Z" w:initials="WK">
    <w:p w14:paraId="58EEBDEC" w14:textId="4721D788" w:rsidR="00CA5E50" w:rsidRDefault="00CA5E50">
      <w:pPr>
        <w:pStyle w:val="CommentText"/>
      </w:pPr>
      <w:r>
        <w:rPr>
          <w:rStyle w:val="CommentReference"/>
        </w:rPr>
        <w:annotationRef/>
      </w:r>
      <w:r>
        <w:t>This is important to differentiate us from the rest of the MSPs on the market.</w:t>
      </w:r>
    </w:p>
  </w:comment>
  <w:comment w:id="119" w:author="Przybyla, Vincent" w:date="2018-01-17T13:32:00Z" w:initials="PV">
    <w:p w14:paraId="71D24571" w14:textId="2ABEECA0" w:rsidR="000C179B" w:rsidRDefault="000C179B">
      <w:pPr>
        <w:pStyle w:val="CommentText"/>
      </w:pPr>
      <w:r>
        <w:rPr>
          <w:rStyle w:val="CommentReference"/>
        </w:rPr>
        <w:annotationRef/>
      </w:r>
    </w:p>
  </w:comment>
  <w:comment w:id="133" w:author="Worley, Kevin" w:date="2018-01-16T21:58:00Z" w:initials="WK">
    <w:p w14:paraId="01D7A157" w14:textId="1F069C6A" w:rsidR="00CA5E50" w:rsidRDefault="00CA5E50">
      <w:pPr>
        <w:pStyle w:val="CommentText"/>
      </w:pPr>
      <w:r>
        <w:rPr>
          <w:rStyle w:val="CommentReference"/>
        </w:rPr>
        <w:annotationRef/>
      </w:r>
      <w:r>
        <w:t>Does not make sense and is a run-on sentence.</w:t>
      </w:r>
    </w:p>
  </w:comment>
  <w:comment w:id="134" w:author="Worley, Kevin" w:date="2018-01-16T21:58:00Z" w:initials="WK">
    <w:p w14:paraId="5BAB5EE8" w14:textId="23E85062" w:rsidR="00CA5E50" w:rsidRDefault="00CA5E50">
      <w:pPr>
        <w:pStyle w:val="CommentText"/>
      </w:pPr>
      <w:r>
        <w:rPr>
          <w:rStyle w:val="CommentReference"/>
        </w:rPr>
        <w:annotationRef/>
      </w:r>
      <w:r>
        <w:t>What is “this”? Maybe it’s lost because the previous sentence doesn’t make sense??</w:t>
      </w:r>
    </w:p>
  </w:comment>
  <w:comment w:id="138" w:author="Worley, Kevin" w:date="2018-01-16T22:01:00Z" w:initials="WK">
    <w:p w14:paraId="40E7A7F4" w14:textId="31DB5D38" w:rsidR="00CA5E50" w:rsidRDefault="00CA5E50">
      <w:pPr>
        <w:pStyle w:val="CommentText"/>
      </w:pPr>
      <w:r>
        <w:rPr>
          <w:rStyle w:val="CommentReference"/>
        </w:rPr>
        <w:annotationRef/>
      </w:r>
      <w:r>
        <w:t>This basically says the same thing twice.</w:t>
      </w:r>
    </w:p>
  </w:comment>
  <w:comment w:id="132" w:author="Przybyla, Vincent" w:date="2018-01-17T13:32:00Z" w:initials="PV">
    <w:p w14:paraId="55D03B7D" w14:textId="40571E7C" w:rsidR="000C179B" w:rsidRDefault="000C179B">
      <w:pPr>
        <w:pStyle w:val="CommentText"/>
      </w:pPr>
      <w:r>
        <w:rPr>
          <w:rStyle w:val="CommentReference"/>
        </w:rPr>
        <w:annotationRef/>
      </w:r>
      <w:r>
        <w:t xml:space="preserve">We provide a view of the traditional managed service model in the subsequent paragraph—and speak to operational inefficiencies associated with it. How does the content in this paragraph provide the solution that offsets these inefficiencies? What are we offering here that combines the “consistent and reliable benefits of our traditional managed service offering, at a much more competitive cost and a more rapid pace of innovation”? </w:t>
      </w:r>
    </w:p>
  </w:comment>
  <w:comment w:id="143" w:author="Worley, Kevin" w:date="2018-01-16T22:02:00Z" w:initials="WK">
    <w:p w14:paraId="154669CF" w14:textId="702B85F3" w:rsidR="00A751EB" w:rsidRDefault="00A751EB">
      <w:pPr>
        <w:pStyle w:val="CommentText"/>
      </w:pPr>
      <w:r>
        <w:rPr>
          <w:rStyle w:val="CommentReference"/>
        </w:rPr>
        <w:annotationRef/>
      </w:r>
      <w:r>
        <w:t>This paragraph is not a good idea because 1) it’s not really true, 2) AWS will hate it. I suggest removing it.</w:t>
      </w:r>
    </w:p>
  </w:comment>
  <w:comment w:id="177" w:author="Worley, Kevin" w:date="2018-01-16T22:09:00Z" w:initials="WK">
    <w:p w14:paraId="79534C15" w14:textId="128AD51D" w:rsidR="00A751EB" w:rsidRDefault="00A751EB">
      <w:pPr>
        <w:pStyle w:val="CommentText"/>
      </w:pPr>
      <w:r>
        <w:rPr>
          <w:rStyle w:val="CommentReference"/>
        </w:rPr>
        <w:annotationRef/>
      </w:r>
      <w:r>
        <w:t>This doesn’t make sense.</w:t>
      </w:r>
    </w:p>
  </w:comment>
  <w:comment w:id="196" w:author="Cox, Christie" w:date="2017-12-29T11:42:00Z" w:initials="CC">
    <w:p w14:paraId="4DE5813B" w14:textId="77777777" w:rsidR="00A30316" w:rsidRDefault="00A30316">
      <w:pPr>
        <w:pStyle w:val="CommentText"/>
      </w:pPr>
      <w:r>
        <w:rPr>
          <w:rStyle w:val="CommentReference"/>
        </w:rPr>
        <w:annotationRef/>
      </w:r>
      <w:r>
        <w:t>Spell out</w:t>
      </w:r>
    </w:p>
  </w:comment>
  <w:comment w:id="202" w:author="Przybyla, Vincent" w:date="2018-01-17T13:39:00Z" w:initials="PV">
    <w:p w14:paraId="1E615766" w14:textId="19129E4B" w:rsidR="0094749D" w:rsidRDefault="0094749D">
      <w:pPr>
        <w:pStyle w:val="CommentText"/>
      </w:pPr>
      <w:r>
        <w:rPr>
          <w:rStyle w:val="CommentReference"/>
        </w:rPr>
        <w:annotationRef/>
      </w:r>
      <w:r>
        <w:t xml:space="preserve">This needs a complete revision for multiple reasons. The conclusion should reiterate the main points of this post. One item of note: Omit verbs like “believe,” “feel,” hope”, et al. throughout draft. </w:t>
      </w:r>
    </w:p>
  </w:comment>
  <w:comment w:id="203" w:author="Przybyla, Vincent" w:date="2018-01-17T13:39:00Z" w:initials="PV">
    <w:p w14:paraId="4B134FF3" w14:textId="1FDCB325" w:rsidR="0094749D" w:rsidRDefault="0094749D">
      <w:pPr>
        <w:pStyle w:val="CommentText"/>
      </w:pPr>
      <w:r>
        <w:rPr>
          <w:rStyle w:val="CommentReference"/>
        </w:rPr>
        <w:annotationRef/>
      </w:r>
      <w:r>
        <w:t xml:space="preserve">Much too passive.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BBC6FE" w15:done="0"/>
  <w15:commentEx w15:paraId="782031E1" w15:done="0"/>
  <w15:commentEx w15:paraId="5B51CD1A" w15:done="0"/>
  <w15:commentEx w15:paraId="35FFA441" w15:done="0"/>
  <w15:commentEx w15:paraId="3ECEFA08" w15:done="0"/>
  <w15:commentEx w15:paraId="58EEBDEC" w15:done="0"/>
  <w15:commentEx w15:paraId="71D24571" w15:done="0"/>
  <w15:commentEx w15:paraId="01D7A157" w15:done="0"/>
  <w15:commentEx w15:paraId="5BAB5EE8" w15:done="0"/>
  <w15:commentEx w15:paraId="40E7A7F4" w15:done="0"/>
  <w15:commentEx w15:paraId="55D03B7D" w15:done="0"/>
  <w15:commentEx w15:paraId="154669CF" w15:done="0"/>
  <w15:commentEx w15:paraId="79534C15" w15:done="0"/>
  <w15:commentEx w15:paraId="4DE5813B" w15:done="0"/>
  <w15:commentEx w15:paraId="1E615766" w15:done="0"/>
  <w15:commentEx w15:paraId="4B134F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A02E9"/>
    <w:multiLevelType w:val="hybridMultilevel"/>
    <w:tmpl w:val="DA7A2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E04A8"/>
    <w:multiLevelType w:val="hybridMultilevel"/>
    <w:tmpl w:val="461AA642"/>
    <w:lvl w:ilvl="0" w:tplc="F7566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76FA7"/>
    <w:multiLevelType w:val="hybridMultilevel"/>
    <w:tmpl w:val="2E444E8E"/>
    <w:lvl w:ilvl="0" w:tplc="0B52C98A">
      <w:start w:val="1"/>
      <w:numFmt w:val="bullet"/>
      <w:lvlText w:val="•"/>
      <w:lvlJc w:val="left"/>
      <w:pPr>
        <w:tabs>
          <w:tab w:val="num" w:pos="720"/>
        </w:tabs>
        <w:ind w:left="720" w:hanging="360"/>
      </w:pPr>
      <w:rPr>
        <w:rFonts w:ascii="Arial" w:hAnsi="Arial" w:cs="Times New Roman" w:hint="default"/>
      </w:rPr>
    </w:lvl>
    <w:lvl w:ilvl="1" w:tplc="5BFE86EE">
      <w:start w:val="1"/>
      <w:numFmt w:val="bullet"/>
      <w:lvlText w:val="•"/>
      <w:lvlJc w:val="left"/>
      <w:pPr>
        <w:tabs>
          <w:tab w:val="num" w:pos="1440"/>
        </w:tabs>
        <w:ind w:left="1440" w:hanging="360"/>
      </w:pPr>
      <w:rPr>
        <w:rFonts w:ascii="Arial" w:hAnsi="Arial" w:cs="Times New Roman" w:hint="default"/>
      </w:rPr>
    </w:lvl>
    <w:lvl w:ilvl="2" w:tplc="FFEEE926">
      <w:start w:val="1"/>
      <w:numFmt w:val="bullet"/>
      <w:lvlText w:val="•"/>
      <w:lvlJc w:val="left"/>
      <w:pPr>
        <w:tabs>
          <w:tab w:val="num" w:pos="2160"/>
        </w:tabs>
        <w:ind w:left="2160" w:hanging="360"/>
      </w:pPr>
      <w:rPr>
        <w:rFonts w:ascii="Arial" w:hAnsi="Arial" w:cs="Times New Roman" w:hint="default"/>
      </w:rPr>
    </w:lvl>
    <w:lvl w:ilvl="3" w:tplc="EF7280A8">
      <w:start w:val="1"/>
      <w:numFmt w:val="bullet"/>
      <w:lvlText w:val="•"/>
      <w:lvlJc w:val="left"/>
      <w:pPr>
        <w:tabs>
          <w:tab w:val="num" w:pos="2880"/>
        </w:tabs>
        <w:ind w:left="2880" w:hanging="360"/>
      </w:pPr>
      <w:rPr>
        <w:rFonts w:ascii="Arial" w:hAnsi="Arial" w:cs="Times New Roman" w:hint="default"/>
      </w:rPr>
    </w:lvl>
    <w:lvl w:ilvl="4" w:tplc="2A349466">
      <w:start w:val="1"/>
      <w:numFmt w:val="bullet"/>
      <w:lvlText w:val="•"/>
      <w:lvlJc w:val="left"/>
      <w:pPr>
        <w:tabs>
          <w:tab w:val="num" w:pos="3600"/>
        </w:tabs>
        <w:ind w:left="3600" w:hanging="360"/>
      </w:pPr>
      <w:rPr>
        <w:rFonts w:ascii="Arial" w:hAnsi="Arial" w:cs="Times New Roman" w:hint="default"/>
      </w:rPr>
    </w:lvl>
    <w:lvl w:ilvl="5" w:tplc="885CCC00">
      <w:start w:val="1"/>
      <w:numFmt w:val="bullet"/>
      <w:lvlText w:val="•"/>
      <w:lvlJc w:val="left"/>
      <w:pPr>
        <w:tabs>
          <w:tab w:val="num" w:pos="4320"/>
        </w:tabs>
        <w:ind w:left="4320" w:hanging="360"/>
      </w:pPr>
      <w:rPr>
        <w:rFonts w:ascii="Arial" w:hAnsi="Arial" w:cs="Times New Roman" w:hint="default"/>
      </w:rPr>
    </w:lvl>
    <w:lvl w:ilvl="6" w:tplc="D7463F04">
      <w:start w:val="1"/>
      <w:numFmt w:val="bullet"/>
      <w:lvlText w:val="•"/>
      <w:lvlJc w:val="left"/>
      <w:pPr>
        <w:tabs>
          <w:tab w:val="num" w:pos="5040"/>
        </w:tabs>
        <w:ind w:left="5040" w:hanging="360"/>
      </w:pPr>
      <w:rPr>
        <w:rFonts w:ascii="Arial" w:hAnsi="Arial" w:cs="Times New Roman" w:hint="default"/>
      </w:rPr>
    </w:lvl>
    <w:lvl w:ilvl="7" w:tplc="ED5681C8">
      <w:start w:val="1"/>
      <w:numFmt w:val="bullet"/>
      <w:lvlText w:val="•"/>
      <w:lvlJc w:val="left"/>
      <w:pPr>
        <w:tabs>
          <w:tab w:val="num" w:pos="5760"/>
        </w:tabs>
        <w:ind w:left="5760" w:hanging="360"/>
      </w:pPr>
      <w:rPr>
        <w:rFonts w:ascii="Arial" w:hAnsi="Arial" w:cs="Times New Roman" w:hint="default"/>
      </w:rPr>
    </w:lvl>
    <w:lvl w:ilvl="8" w:tplc="53A44CD0">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63A74BC7"/>
    <w:multiLevelType w:val="hybridMultilevel"/>
    <w:tmpl w:val="D0EC9A9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D718E"/>
    <w:multiLevelType w:val="hybridMultilevel"/>
    <w:tmpl w:val="BBC28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30DB8"/>
    <w:multiLevelType w:val="hybridMultilevel"/>
    <w:tmpl w:val="1D64FCEE"/>
    <w:lvl w:ilvl="0" w:tplc="305A4400">
      <w:start w:val="1"/>
      <w:numFmt w:val="bullet"/>
      <w:lvlText w:val="-"/>
      <w:lvlJc w:val="left"/>
      <w:pPr>
        <w:ind w:left="720" w:hanging="360"/>
      </w:pPr>
      <w:rPr>
        <w:rFonts w:ascii="Calibri" w:eastAsiaTheme="minorHAnsi" w:hAnsi="Calibri"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503971"/>
    <w:multiLevelType w:val="hybridMultilevel"/>
    <w:tmpl w:val="DCE26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zybyla, Vincent">
    <w15:presenceInfo w15:providerId="AD" w15:userId="S-1-5-21-725345543-2052111302-527237240-852427"/>
  </w15:person>
  <w15:person w15:author="Worley, Kevin">
    <w15:presenceInfo w15:providerId="AD" w15:userId="S-1-5-21-725345543-2052111302-527237240-845605"/>
  </w15:person>
  <w15:person w15:author="Cox, Christie">
    <w15:presenceInfo w15:providerId="AD" w15:userId="S-1-5-21-725345543-2052111302-527237240-84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97"/>
    <w:rsid w:val="00025B49"/>
    <w:rsid w:val="00025FEB"/>
    <w:rsid w:val="0006381A"/>
    <w:rsid w:val="00072498"/>
    <w:rsid w:val="00094FF8"/>
    <w:rsid w:val="000C179B"/>
    <w:rsid w:val="000F2588"/>
    <w:rsid w:val="00143D58"/>
    <w:rsid w:val="00157869"/>
    <w:rsid w:val="00183618"/>
    <w:rsid w:val="00183FDA"/>
    <w:rsid w:val="00196273"/>
    <w:rsid w:val="001A1D24"/>
    <w:rsid w:val="001E6F1E"/>
    <w:rsid w:val="00203625"/>
    <w:rsid w:val="002257F0"/>
    <w:rsid w:val="00242018"/>
    <w:rsid w:val="00257793"/>
    <w:rsid w:val="00287B0D"/>
    <w:rsid w:val="0029797E"/>
    <w:rsid w:val="002A72D3"/>
    <w:rsid w:val="00312CB3"/>
    <w:rsid w:val="00325441"/>
    <w:rsid w:val="00334385"/>
    <w:rsid w:val="0034552F"/>
    <w:rsid w:val="00364EDF"/>
    <w:rsid w:val="00376623"/>
    <w:rsid w:val="003767BA"/>
    <w:rsid w:val="00376E52"/>
    <w:rsid w:val="00390296"/>
    <w:rsid w:val="00390486"/>
    <w:rsid w:val="003958C9"/>
    <w:rsid w:val="003A4516"/>
    <w:rsid w:val="003A532C"/>
    <w:rsid w:val="003A7680"/>
    <w:rsid w:val="003B59B2"/>
    <w:rsid w:val="003F6332"/>
    <w:rsid w:val="00402F00"/>
    <w:rsid w:val="00402F91"/>
    <w:rsid w:val="00404E5E"/>
    <w:rsid w:val="0041465F"/>
    <w:rsid w:val="00416239"/>
    <w:rsid w:val="00422D74"/>
    <w:rsid w:val="004349C9"/>
    <w:rsid w:val="004451C9"/>
    <w:rsid w:val="00460D6D"/>
    <w:rsid w:val="00476A63"/>
    <w:rsid w:val="00496FBA"/>
    <w:rsid w:val="004B7F69"/>
    <w:rsid w:val="004C1974"/>
    <w:rsid w:val="004E3570"/>
    <w:rsid w:val="004F15E5"/>
    <w:rsid w:val="005036F1"/>
    <w:rsid w:val="00517E7C"/>
    <w:rsid w:val="005372C4"/>
    <w:rsid w:val="0054113F"/>
    <w:rsid w:val="005423B3"/>
    <w:rsid w:val="0054280A"/>
    <w:rsid w:val="00587545"/>
    <w:rsid w:val="005A4F7C"/>
    <w:rsid w:val="005E6214"/>
    <w:rsid w:val="005F03CA"/>
    <w:rsid w:val="005F64F8"/>
    <w:rsid w:val="006304BB"/>
    <w:rsid w:val="0065334B"/>
    <w:rsid w:val="00665C01"/>
    <w:rsid w:val="006715F6"/>
    <w:rsid w:val="00676F75"/>
    <w:rsid w:val="00686132"/>
    <w:rsid w:val="006B438E"/>
    <w:rsid w:val="006C3A4A"/>
    <w:rsid w:val="006E5591"/>
    <w:rsid w:val="007047ED"/>
    <w:rsid w:val="00711010"/>
    <w:rsid w:val="007265F9"/>
    <w:rsid w:val="00727D1B"/>
    <w:rsid w:val="00755AD9"/>
    <w:rsid w:val="00756170"/>
    <w:rsid w:val="00761FF1"/>
    <w:rsid w:val="00764C99"/>
    <w:rsid w:val="0077208B"/>
    <w:rsid w:val="007D259C"/>
    <w:rsid w:val="007D4A10"/>
    <w:rsid w:val="007D4E29"/>
    <w:rsid w:val="007D541A"/>
    <w:rsid w:val="007D715E"/>
    <w:rsid w:val="007F0D7B"/>
    <w:rsid w:val="007F4C26"/>
    <w:rsid w:val="00820FC6"/>
    <w:rsid w:val="00823D78"/>
    <w:rsid w:val="00841F3B"/>
    <w:rsid w:val="00845ACE"/>
    <w:rsid w:val="00871959"/>
    <w:rsid w:val="0087489C"/>
    <w:rsid w:val="00876929"/>
    <w:rsid w:val="00883DD7"/>
    <w:rsid w:val="008853DA"/>
    <w:rsid w:val="00887CCC"/>
    <w:rsid w:val="00890DE5"/>
    <w:rsid w:val="008C7977"/>
    <w:rsid w:val="008E08EB"/>
    <w:rsid w:val="008F44CA"/>
    <w:rsid w:val="009212A7"/>
    <w:rsid w:val="009277FF"/>
    <w:rsid w:val="00931B9F"/>
    <w:rsid w:val="009363FA"/>
    <w:rsid w:val="00940B88"/>
    <w:rsid w:val="0094749D"/>
    <w:rsid w:val="009927C0"/>
    <w:rsid w:val="009A6F2C"/>
    <w:rsid w:val="00A0136F"/>
    <w:rsid w:val="00A01B9B"/>
    <w:rsid w:val="00A30316"/>
    <w:rsid w:val="00A3596F"/>
    <w:rsid w:val="00A479EE"/>
    <w:rsid w:val="00A55966"/>
    <w:rsid w:val="00A576CD"/>
    <w:rsid w:val="00A751EB"/>
    <w:rsid w:val="00A95A9A"/>
    <w:rsid w:val="00AA1575"/>
    <w:rsid w:val="00AB2A2B"/>
    <w:rsid w:val="00AB2DBB"/>
    <w:rsid w:val="00AD01E0"/>
    <w:rsid w:val="00AE2594"/>
    <w:rsid w:val="00AE3187"/>
    <w:rsid w:val="00AE689B"/>
    <w:rsid w:val="00B02E21"/>
    <w:rsid w:val="00B1645B"/>
    <w:rsid w:val="00B3461A"/>
    <w:rsid w:val="00B72FFF"/>
    <w:rsid w:val="00B938A4"/>
    <w:rsid w:val="00BC38EA"/>
    <w:rsid w:val="00BC412C"/>
    <w:rsid w:val="00BC5E79"/>
    <w:rsid w:val="00BF3641"/>
    <w:rsid w:val="00C03287"/>
    <w:rsid w:val="00C40484"/>
    <w:rsid w:val="00C50FA0"/>
    <w:rsid w:val="00C603E4"/>
    <w:rsid w:val="00C7565C"/>
    <w:rsid w:val="00C96615"/>
    <w:rsid w:val="00CA5575"/>
    <w:rsid w:val="00CA5E50"/>
    <w:rsid w:val="00CB0F15"/>
    <w:rsid w:val="00CB6D6A"/>
    <w:rsid w:val="00CB7221"/>
    <w:rsid w:val="00CD3E5E"/>
    <w:rsid w:val="00D16457"/>
    <w:rsid w:val="00D62ED7"/>
    <w:rsid w:val="00D65AB6"/>
    <w:rsid w:val="00D80954"/>
    <w:rsid w:val="00D97FB6"/>
    <w:rsid w:val="00DB1C43"/>
    <w:rsid w:val="00DB5206"/>
    <w:rsid w:val="00DB6F23"/>
    <w:rsid w:val="00DC013E"/>
    <w:rsid w:val="00DC6AEE"/>
    <w:rsid w:val="00DF2C06"/>
    <w:rsid w:val="00E05E53"/>
    <w:rsid w:val="00E3566B"/>
    <w:rsid w:val="00E70F80"/>
    <w:rsid w:val="00E82E8C"/>
    <w:rsid w:val="00E84B82"/>
    <w:rsid w:val="00EB0E32"/>
    <w:rsid w:val="00EC2481"/>
    <w:rsid w:val="00EC5614"/>
    <w:rsid w:val="00F14E48"/>
    <w:rsid w:val="00F16B57"/>
    <w:rsid w:val="00F435AA"/>
    <w:rsid w:val="00F462AA"/>
    <w:rsid w:val="00F51ACC"/>
    <w:rsid w:val="00F5597B"/>
    <w:rsid w:val="00F675F5"/>
    <w:rsid w:val="00FE0814"/>
    <w:rsid w:val="00FE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7E2B"/>
  <w15:chartTrackingRefBased/>
  <w15:docId w15:val="{75F746F3-7BB8-4C42-B979-A3EC11D9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E53"/>
    <w:pPr>
      <w:ind w:left="720"/>
      <w:contextualSpacing/>
    </w:pPr>
  </w:style>
  <w:style w:type="table" w:styleId="TableGrid">
    <w:name w:val="Table Grid"/>
    <w:basedOn w:val="TableNormal"/>
    <w:uiPriority w:val="39"/>
    <w:rsid w:val="00992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A2B"/>
    <w:rPr>
      <w:color w:val="0563C1" w:themeColor="hyperlink"/>
      <w:u w:val="single"/>
    </w:rPr>
  </w:style>
  <w:style w:type="paragraph" w:styleId="NormalWeb">
    <w:name w:val="Normal (Web)"/>
    <w:basedOn w:val="Normal"/>
    <w:uiPriority w:val="99"/>
    <w:semiHidden/>
    <w:unhideWhenUsed/>
    <w:rsid w:val="00A013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6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D6A"/>
    <w:rPr>
      <w:rFonts w:ascii="Segoe UI" w:hAnsi="Segoe UI" w:cs="Segoe UI"/>
      <w:sz w:val="18"/>
      <w:szCs w:val="18"/>
    </w:rPr>
  </w:style>
  <w:style w:type="character" w:styleId="CommentReference">
    <w:name w:val="annotation reference"/>
    <w:basedOn w:val="DefaultParagraphFont"/>
    <w:uiPriority w:val="99"/>
    <w:semiHidden/>
    <w:unhideWhenUsed/>
    <w:rsid w:val="00887CCC"/>
    <w:rPr>
      <w:sz w:val="16"/>
      <w:szCs w:val="16"/>
    </w:rPr>
  </w:style>
  <w:style w:type="paragraph" w:styleId="CommentText">
    <w:name w:val="annotation text"/>
    <w:basedOn w:val="Normal"/>
    <w:link w:val="CommentTextChar"/>
    <w:uiPriority w:val="99"/>
    <w:semiHidden/>
    <w:unhideWhenUsed/>
    <w:rsid w:val="00887CCC"/>
    <w:pPr>
      <w:spacing w:line="240" w:lineRule="auto"/>
    </w:pPr>
    <w:rPr>
      <w:sz w:val="20"/>
      <w:szCs w:val="20"/>
    </w:rPr>
  </w:style>
  <w:style w:type="character" w:customStyle="1" w:styleId="CommentTextChar">
    <w:name w:val="Comment Text Char"/>
    <w:basedOn w:val="DefaultParagraphFont"/>
    <w:link w:val="CommentText"/>
    <w:uiPriority w:val="99"/>
    <w:semiHidden/>
    <w:rsid w:val="00887CCC"/>
    <w:rPr>
      <w:sz w:val="20"/>
      <w:szCs w:val="20"/>
    </w:rPr>
  </w:style>
  <w:style w:type="paragraph" w:styleId="CommentSubject">
    <w:name w:val="annotation subject"/>
    <w:basedOn w:val="CommentText"/>
    <w:next w:val="CommentText"/>
    <w:link w:val="CommentSubjectChar"/>
    <w:uiPriority w:val="99"/>
    <w:semiHidden/>
    <w:unhideWhenUsed/>
    <w:rsid w:val="00887CCC"/>
    <w:rPr>
      <w:b/>
      <w:bCs/>
    </w:rPr>
  </w:style>
  <w:style w:type="character" w:customStyle="1" w:styleId="CommentSubjectChar">
    <w:name w:val="Comment Subject Char"/>
    <w:basedOn w:val="CommentTextChar"/>
    <w:link w:val="CommentSubject"/>
    <w:uiPriority w:val="99"/>
    <w:semiHidden/>
    <w:rsid w:val="00887CCC"/>
    <w:rPr>
      <w:b/>
      <w:bCs/>
      <w:sz w:val="20"/>
      <w:szCs w:val="20"/>
    </w:rPr>
  </w:style>
  <w:style w:type="paragraph" w:styleId="Revision">
    <w:name w:val="Revision"/>
    <w:hidden/>
    <w:uiPriority w:val="99"/>
    <w:semiHidden/>
    <w:rsid w:val="007720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958717">
      <w:bodyDiv w:val="1"/>
      <w:marLeft w:val="0"/>
      <w:marRight w:val="0"/>
      <w:marTop w:val="0"/>
      <w:marBottom w:val="0"/>
      <w:divBdr>
        <w:top w:val="none" w:sz="0" w:space="0" w:color="auto"/>
        <w:left w:val="none" w:sz="0" w:space="0" w:color="auto"/>
        <w:bottom w:val="none" w:sz="0" w:space="0" w:color="auto"/>
        <w:right w:val="none" w:sz="0" w:space="0" w:color="auto"/>
      </w:divBdr>
    </w:div>
    <w:div w:id="1281956428">
      <w:bodyDiv w:val="1"/>
      <w:marLeft w:val="0"/>
      <w:marRight w:val="0"/>
      <w:marTop w:val="0"/>
      <w:marBottom w:val="0"/>
      <w:divBdr>
        <w:top w:val="none" w:sz="0" w:space="0" w:color="auto"/>
        <w:left w:val="none" w:sz="0" w:space="0" w:color="auto"/>
        <w:bottom w:val="none" w:sz="0" w:space="0" w:color="auto"/>
        <w:right w:val="none" w:sz="0" w:space="0" w:color="auto"/>
      </w:divBdr>
    </w:div>
    <w:div w:id="175199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artner.com/newsroom/id/361641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XXXXX@unisys.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gartner.com/smarterwithgartner/cloud-computing-enters-its-second-decade/" TargetMode="Externa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DA1C2902087F4CA0AFF1CB1C81885A" ma:contentTypeVersion="4" ma:contentTypeDescription="Create a new document." ma:contentTypeScope="" ma:versionID="45621d215f9f97ad6e329e5b97f286da">
  <xsd:schema xmlns:xsd="http://www.w3.org/2001/XMLSchema" xmlns:xs="http://www.w3.org/2001/XMLSchema" xmlns:p="http://schemas.microsoft.com/office/2006/metadata/properties" xmlns:ns2="d572d207-ce25-4f41-a628-3c941a1a45e5" xmlns:ns3="4e3f4c06-04fc-4268-b11f-7080c474a7bf" targetNamespace="http://schemas.microsoft.com/office/2006/metadata/properties" ma:root="true" ma:fieldsID="6ba30e943497d941b328b480bb6f7477" ns2:_="" ns3:_="">
    <xsd:import namespace="d572d207-ce25-4f41-a628-3c941a1a45e5"/>
    <xsd:import namespace="4e3f4c06-04fc-4268-b11f-7080c474a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d207-ce25-4f41-a628-3c941a1a4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f4c06-04fc-4268-b11f-7080c474a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7D5480-322D-45B5-B061-8FB1C3106DFF}">
  <ds:schemaRefs>
    <ds:schemaRef ds:uri="http://schemas.microsoft.com/sharepoint/v3/contenttype/forms"/>
  </ds:schemaRefs>
</ds:datastoreItem>
</file>

<file path=customXml/itemProps2.xml><?xml version="1.0" encoding="utf-8"?>
<ds:datastoreItem xmlns:ds="http://schemas.openxmlformats.org/officeDocument/2006/customXml" ds:itemID="{45040112-A7DD-409D-A5EF-60172F47F029}"/>
</file>

<file path=customXml/itemProps3.xml><?xml version="1.0" encoding="utf-8"?>
<ds:datastoreItem xmlns:ds="http://schemas.openxmlformats.org/officeDocument/2006/customXml" ds:itemID="{D2EC9D14-E539-4ABE-9420-B12EA2FAF6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Kempanna, Hemanth Kumar</dc:creator>
  <cp:keywords/>
  <dc:description/>
  <cp:lastModifiedBy>Przybyla, Vincent</cp:lastModifiedBy>
  <cp:revision>2</cp:revision>
  <dcterms:created xsi:type="dcterms:W3CDTF">2018-01-31T15:27:00Z</dcterms:created>
  <dcterms:modified xsi:type="dcterms:W3CDTF">2018-01-31T15:27:00Z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0x0101001EDA1C2902087F4CA0AFF1CB1C81885A</vt:lpwstr>
  </property>
</Properties>
</file>