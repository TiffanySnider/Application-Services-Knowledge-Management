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BE965" w14:textId="77777777" w:rsidR="00BD2CC8" w:rsidRDefault="00BD2CC8">
      <w:bookmarkStart w:id="0" w:name="_GoBack"/>
      <w:bookmarkEnd w:id="0"/>
      <w:r>
        <w:t xml:space="preserve">DRAFT </w:t>
      </w:r>
      <w:r w:rsidR="004C2DBA">
        <w:t xml:space="preserve">AWS One Pager Content </w:t>
      </w:r>
      <w:r>
        <w:t xml:space="preserve"> </w:t>
      </w:r>
    </w:p>
    <w:p w14:paraId="3DF5AB46" w14:textId="77777777" w:rsidR="00A87AAF" w:rsidRDefault="00A87AAF">
      <w:r>
        <w:t>Possible Problem/Solution format</w:t>
      </w:r>
      <w:r w:rsidR="00D91399">
        <w:t xml:space="preserve"> – CREATE ONE PAGER FRONT and BACK</w:t>
      </w:r>
    </w:p>
    <w:p w14:paraId="14B85F45" w14:textId="77777777" w:rsidR="00D91399" w:rsidRDefault="00D91399">
      <w:pPr>
        <w:rPr>
          <w:b/>
        </w:rPr>
      </w:pPr>
    </w:p>
    <w:p w14:paraId="002B8E72" w14:textId="77777777" w:rsidR="00A87AAF" w:rsidRDefault="00A87AAF">
      <w:pPr>
        <w:rPr>
          <w:b/>
        </w:rPr>
      </w:pPr>
      <w:r>
        <w:rPr>
          <w:b/>
        </w:rPr>
        <w:t xml:space="preserve">Title: Take Advantage of </w:t>
      </w:r>
      <w:r w:rsidR="00586703">
        <w:rPr>
          <w:b/>
        </w:rPr>
        <w:t>our CloudForte</w:t>
      </w:r>
    </w:p>
    <w:p w14:paraId="22045D9E" w14:textId="77777777" w:rsidR="00B10773" w:rsidRPr="00B10773" w:rsidRDefault="00A87AAF">
      <w:pPr>
        <w:rPr>
          <w:b/>
        </w:rPr>
      </w:pPr>
      <w:r>
        <w:rPr>
          <w:b/>
        </w:rPr>
        <w:t xml:space="preserve">Sun Heading: </w:t>
      </w:r>
      <w:r w:rsidR="00B10773" w:rsidRPr="00B10773">
        <w:rPr>
          <w:b/>
        </w:rPr>
        <w:t>The State of ‘Cloud First’ in Federal</w:t>
      </w:r>
    </w:p>
    <w:p w14:paraId="1C8844B4" w14:textId="77777777" w:rsidR="00B10773" w:rsidRPr="0078645C" w:rsidRDefault="00A87AAF" w:rsidP="00B10773">
      <w:r>
        <w:t xml:space="preserve">CALL OUT BOX MAYBE: </w:t>
      </w:r>
      <w:r w:rsidR="00B10773" w:rsidRPr="0078645C">
        <w:t xml:space="preserve">Federal customers face the challenge of implementing cloud migration and management as defined by the </w:t>
      </w:r>
      <w:commentRangeStart w:id="1"/>
      <w:r w:rsidR="00B10773" w:rsidRPr="0078645C">
        <w:t>“Cloud First” initiative</w:t>
      </w:r>
      <w:commentRangeEnd w:id="1"/>
      <w:r w:rsidR="00807D91">
        <w:rPr>
          <w:rStyle w:val="CommentReference"/>
        </w:rPr>
        <w:commentReference w:id="1"/>
      </w:r>
      <w:r w:rsidR="00B10773" w:rsidRPr="0078645C">
        <w:t>, including due diligence, technical features, security policy, deployment and testing, project management, and implementation governance.</w:t>
      </w:r>
    </w:p>
    <w:p w14:paraId="5894C37F" w14:textId="6818055B" w:rsidR="00831A9A" w:rsidRDefault="00A87AAF">
      <w:pPr>
        <w:rPr>
          <w:ins w:id="2" w:author="Przybyla, Vincent" w:date="2018-01-17T10:44:00Z"/>
        </w:rPr>
      </w:pPr>
      <w:r>
        <w:t xml:space="preserve">CONTENT: </w:t>
      </w:r>
      <w:commentRangeStart w:id="3"/>
      <w:commentRangeStart w:id="4"/>
      <w:r w:rsidR="004C2DBA" w:rsidRPr="004C2DBA">
        <w:t xml:space="preserve">Pressure to modernize the </w:t>
      </w:r>
      <w:ins w:id="5" w:author="Przybyla, Vincent" w:date="2018-01-17T10:38:00Z">
        <w:r w:rsidR="00951457">
          <w:t>F</w:t>
        </w:r>
      </w:ins>
      <w:del w:id="6" w:author="Przybyla, Vincent" w:date="2018-01-17T10:38:00Z">
        <w:r w:rsidR="004C2DBA" w:rsidRPr="004C2DBA" w:rsidDel="00951457">
          <w:delText>f</w:delText>
        </w:r>
      </w:del>
      <w:r w:rsidR="004C2DBA" w:rsidRPr="004C2DBA">
        <w:t xml:space="preserve">ederal </w:t>
      </w:r>
      <w:ins w:id="7" w:author="Przybyla, Vincent" w:date="2018-01-17T10:38:00Z">
        <w:r w:rsidR="00951457">
          <w:t>G</w:t>
        </w:r>
      </w:ins>
      <w:del w:id="8" w:author="Przybyla, Vincent" w:date="2018-01-17T10:38:00Z">
        <w:r w:rsidR="004C2DBA" w:rsidRPr="004C2DBA" w:rsidDel="00951457">
          <w:delText>g</w:delText>
        </w:r>
      </w:del>
      <w:r w:rsidR="004C2DBA" w:rsidRPr="004C2DBA">
        <w:t xml:space="preserve">overnment’s IT infrastructure is </w:t>
      </w:r>
      <w:ins w:id="9" w:author="Przybyla, Vincent" w:date="2018-01-17T10:39:00Z">
        <w:r w:rsidR="00951457">
          <w:t xml:space="preserve">steadily </w:t>
        </w:r>
      </w:ins>
      <w:r w:rsidR="004C2DBA" w:rsidRPr="004C2DBA">
        <w:t>rising</w:t>
      </w:r>
      <w:ins w:id="10" w:author="Przybyla, Vincent" w:date="2018-01-17T10:39:00Z">
        <w:r w:rsidR="00951457">
          <w:t xml:space="preserve">. </w:t>
        </w:r>
      </w:ins>
      <w:del w:id="11" w:author="Przybyla, Vincent" w:date="2018-01-17T10:39:00Z">
        <w:r w:rsidR="004C2DBA" w:rsidRPr="004C2DBA" w:rsidDel="00951457">
          <w:delText>,</w:delText>
        </w:r>
      </w:del>
      <w:ins w:id="12" w:author="Przybyla, Vincent" w:date="2018-01-17T10:40:00Z">
        <w:r w:rsidR="00951457" w:rsidRPr="00951457">
          <w:t xml:space="preserve"> </w:t>
        </w:r>
        <w:r w:rsidR="00831A9A">
          <w:t xml:space="preserve">Agencies are </w:t>
        </w:r>
      </w:ins>
      <w:ins w:id="13" w:author="Przybyla, Vincent" w:date="2018-01-17T10:42:00Z">
        <w:r w:rsidR="00831A9A">
          <w:t xml:space="preserve">actively </w:t>
        </w:r>
      </w:ins>
      <w:ins w:id="14" w:author="Przybyla, Vincent" w:date="2018-01-17T10:40:00Z">
        <w:r w:rsidR="00831A9A">
          <w:t xml:space="preserve">seeking innovated ways </w:t>
        </w:r>
      </w:ins>
      <w:ins w:id="15" w:author="Przybyla, Vincent" w:date="2018-01-17T10:41:00Z">
        <w:r w:rsidR="00831A9A">
          <w:t xml:space="preserve">of harnessing the </w:t>
        </w:r>
      </w:ins>
      <w:ins w:id="16" w:author="Przybyla, Vincent" w:date="2018-01-17T10:40:00Z">
        <w:r w:rsidR="00831A9A" w:rsidRPr="00831A9A">
          <w:t>power of advanced IT modernization technologies</w:t>
        </w:r>
        <w:r w:rsidR="00831A9A">
          <w:t xml:space="preserve"> </w:t>
        </w:r>
      </w:ins>
      <w:ins w:id="17" w:author="Przybyla, Vincent" w:date="2018-01-17T10:41:00Z">
        <w:r w:rsidR="00831A9A">
          <w:t xml:space="preserve">to </w:t>
        </w:r>
      </w:ins>
      <w:ins w:id="18" w:author="Przybyla, Vincent" w:date="2018-01-17T10:54:00Z">
        <w:r w:rsidR="00CC7618">
          <w:t xml:space="preserve">effectively </w:t>
        </w:r>
      </w:ins>
      <w:ins w:id="19" w:author="Przybyla, Vincent" w:date="2018-01-17T10:40:00Z">
        <w:r w:rsidR="00951457" w:rsidRPr="00951457">
          <w:t xml:space="preserve">migrate legacy applications, databases, and delivery models to as-a-Service (aaS) and managed services models that foster virtualization and </w:t>
        </w:r>
      </w:ins>
      <w:ins w:id="20" w:author="Przybyla, Vincent" w:date="2018-01-17T11:50:00Z">
        <w:r w:rsidR="00B756C8">
          <w:t>d</w:t>
        </w:r>
        <w:r w:rsidR="00B756C8" w:rsidRPr="00B756C8">
          <w:t>igitalization</w:t>
        </w:r>
        <w:r w:rsidR="00B756C8">
          <w:t xml:space="preserve"> </w:t>
        </w:r>
      </w:ins>
      <w:ins w:id="21" w:author="Przybyla, Vincent" w:date="2018-01-17T10:55:00Z">
        <w:r w:rsidR="00CC7618">
          <w:t>across the enterprise</w:t>
        </w:r>
      </w:ins>
      <w:ins w:id="22" w:author="Przybyla, Vincent" w:date="2018-01-17T10:43:00Z">
        <w:r w:rsidR="00831A9A">
          <w:t xml:space="preserve">. </w:t>
        </w:r>
      </w:ins>
    </w:p>
    <w:p w14:paraId="32C06823" w14:textId="0FB03087" w:rsidR="004C2DBA" w:rsidRDefault="004C2DBA" w:rsidP="00831A9A">
      <w:del w:id="23" w:author="Przybyla, Vincent" w:date="2018-01-17T10:45:00Z">
        <w:r w:rsidRPr="004C2DBA" w:rsidDel="00831A9A">
          <w:delText xml:space="preserve"> and </w:delText>
        </w:r>
      </w:del>
      <w:ins w:id="24" w:author="Przybyla, Vincent" w:date="2018-01-17T10:45:00Z">
        <w:r w:rsidR="00831A9A">
          <w:t>C</w:t>
        </w:r>
      </w:ins>
      <w:del w:id="25" w:author="Przybyla, Vincent" w:date="2018-01-17T10:45:00Z">
        <w:r w:rsidRPr="004C2DBA" w:rsidDel="00831A9A">
          <w:delText>c</w:delText>
        </w:r>
      </w:del>
      <w:r w:rsidRPr="004C2DBA">
        <w:t xml:space="preserve">loud computing </w:t>
      </w:r>
      <w:ins w:id="26" w:author="Przybyla, Vincent" w:date="2018-01-17T10:45:00Z">
        <w:r w:rsidR="00831A9A">
          <w:t>is at the forefront of the</w:t>
        </w:r>
      </w:ins>
      <w:del w:id="27" w:author="Przybyla, Vincent" w:date="2018-01-17T10:45:00Z">
        <w:r w:rsidRPr="004C2DBA" w:rsidDel="00831A9A">
          <w:delText xml:space="preserve">features prominently in the </w:delText>
        </w:r>
      </w:del>
      <w:ins w:id="28" w:author="Przybyla, Vincent" w:date="2018-01-17T10:45:00Z">
        <w:r w:rsidR="00831A9A">
          <w:t xml:space="preserve"> </w:t>
        </w:r>
      </w:ins>
      <w:r w:rsidRPr="004C2DBA">
        <w:t xml:space="preserve">IT </w:t>
      </w:r>
      <w:ins w:id="29" w:author="Przybyla, Vincent" w:date="2018-01-17T10:45:00Z">
        <w:r w:rsidR="00831A9A">
          <w:t xml:space="preserve">infrastructure </w:t>
        </w:r>
      </w:ins>
      <w:r w:rsidRPr="004C2DBA">
        <w:t xml:space="preserve">management agenda of the new administration. </w:t>
      </w:r>
      <w:ins w:id="30" w:author="Przybyla, Vincent" w:date="2018-01-17T10:52:00Z">
        <w:r w:rsidR="00CC7618">
          <w:t>A</w:t>
        </w:r>
        <w:r w:rsidR="00CC7618" w:rsidRPr="004C2DBA">
          <w:t>gencies</w:t>
        </w:r>
        <w:r w:rsidR="00CC7618">
          <w:t xml:space="preserve"> continue to</w:t>
        </w:r>
        <w:r w:rsidR="00CC7618" w:rsidRPr="004C2DBA">
          <w:t xml:space="preserve"> find themselves increasingly unable to </w:t>
        </w:r>
      </w:ins>
      <w:ins w:id="31" w:author="Przybyla, Vincent" w:date="2018-01-17T10:57:00Z">
        <w:r w:rsidR="00CC7618">
          <w:t xml:space="preserve">reconcile </w:t>
        </w:r>
      </w:ins>
      <w:ins w:id="32" w:author="Przybyla, Vincent" w:date="2018-01-17T10:52:00Z">
        <w:r w:rsidR="00CC7618" w:rsidRPr="004C2DBA">
          <w:t>expensive legacy infrastructure</w:t>
        </w:r>
        <w:r w:rsidR="00CC7618">
          <w:t>s</w:t>
        </w:r>
        <w:r w:rsidR="00CC7618" w:rsidRPr="004C2DBA">
          <w:t xml:space="preserve"> with the </w:t>
        </w:r>
      </w:ins>
      <w:ins w:id="33" w:author="Przybyla, Vincent" w:date="2018-01-17T10:57:00Z">
        <w:r w:rsidR="00CC7618">
          <w:t xml:space="preserve">continuous </w:t>
        </w:r>
      </w:ins>
      <w:ins w:id="34" w:author="Przybyla, Vincent" w:date="2018-01-17T10:52:00Z">
        <w:r w:rsidR="00CC7618" w:rsidRPr="004C2DBA">
          <w:t xml:space="preserve">need to innovate to meet </w:t>
        </w:r>
      </w:ins>
      <w:ins w:id="35" w:author="Przybyla, Vincent" w:date="2018-01-17T10:58:00Z">
        <w:r w:rsidR="00AC2D96">
          <w:t>evolving</w:t>
        </w:r>
      </w:ins>
      <w:ins w:id="36" w:author="Przybyla, Vincent" w:date="2018-01-17T10:52:00Z">
        <w:r w:rsidR="00CC7618" w:rsidRPr="004C2DBA">
          <w:t xml:space="preserve"> mission demands</w:t>
        </w:r>
        <w:r w:rsidR="00CC7618">
          <w:t>.</w:t>
        </w:r>
        <w:r w:rsidR="00CC7618" w:rsidRPr="004C2DBA">
          <w:t xml:space="preserve"> </w:t>
        </w:r>
      </w:ins>
      <w:r w:rsidRPr="004C2DBA">
        <w:t xml:space="preserve">The </w:t>
      </w:r>
      <w:del w:id="37" w:author="Przybyla, Vincent" w:date="2018-01-17T10:55:00Z">
        <w:r w:rsidRPr="004C2DBA" w:rsidDel="00CC7618">
          <w:delText>need</w:delText>
        </w:r>
      </w:del>
      <w:ins w:id="38" w:author="Przybyla, Vincent" w:date="2018-01-17T10:55:00Z">
        <w:r w:rsidR="00CC7618" w:rsidRPr="004C2DBA">
          <w:t>necessity</w:t>
        </w:r>
      </w:ins>
      <w:r w:rsidRPr="004C2DBA">
        <w:t xml:space="preserve"> to improve </w:t>
      </w:r>
      <w:r w:rsidR="00831A9A" w:rsidRPr="004C2DBA">
        <w:t>agency</w:t>
      </w:r>
      <w:r w:rsidRPr="004C2DBA">
        <w:t xml:space="preserve"> cybersecurity postures, achieve mission efficiency, enhance operational effectiveness, lower costs, and </w:t>
      </w:r>
      <w:del w:id="39" w:author="Przybyla, Vincent" w:date="2018-01-17T10:46:00Z">
        <w:r w:rsidRPr="004C2DBA" w:rsidDel="00831A9A">
          <w:delText xml:space="preserve">improve </w:delText>
        </w:r>
      </w:del>
      <w:ins w:id="40" w:author="Przybyla, Vincent" w:date="2018-01-17T10:46:00Z">
        <w:r w:rsidR="00831A9A">
          <w:t xml:space="preserve">offer </w:t>
        </w:r>
      </w:ins>
      <w:ins w:id="41" w:author="Przybyla, Vincent" w:date="2018-01-17T10:48:00Z">
        <w:r w:rsidR="00831A9A">
          <w:t xml:space="preserve">leading-edge </w:t>
        </w:r>
      </w:ins>
      <w:r w:rsidRPr="004C2DBA">
        <w:t xml:space="preserve">citizen services will continue </w:t>
      </w:r>
      <w:ins w:id="42" w:author="Przybyla, Vincent" w:date="2018-01-17T10:50:00Z">
        <w:r w:rsidR="00831A9A">
          <w:t xml:space="preserve">to </w:t>
        </w:r>
      </w:ins>
      <w:r w:rsidRPr="004C2DBA">
        <w:t>fuel</w:t>
      </w:r>
      <w:del w:id="43" w:author="Przybyla, Vincent" w:date="2018-01-17T10:50:00Z">
        <w:r w:rsidRPr="004C2DBA" w:rsidDel="00831A9A">
          <w:delText>ing</w:delText>
        </w:r>
      </w:del>
      <w:r w:rsidRPr="004C2DBA">
        <w:t xml:space="preserve"> investment</w:t>
      </w:r>
      <w:ins w:id="44" w:author="Przybyla, Vincent" w:date="2018-01-17T10:50:00Z">
        <w:r w:rsidR="00831A9A">
          <w:t>s</w:t>
        </w:r>
      </w:ins>
      <w:r w:rsidRPr="004C2DBA">
        <w:t xml:space="preserve"> in cloud computing</w:t>
      </w:r>
      <w:ins w:id="45" w:author="Przybyla, Vincent" w:date="2018-01-17T11:47:00Z">
        <w:r w:rsidR="00B756C8">
          <w:t xml:space="preserve"> over both the near and long-term</w:t>
        </w:r>
      </w:ins>
      <w:ins w:id="46" w:author="Przybyla, Vincent" w:date="2018-01-17T11:45:00Z">
        <w:r w:rsidR="00B756C8">
          <w:t>.</w:t>
        </w:r>
      </w:ins>
      <w:del w:id="47" w:author="Przybyla, Vincent" w:date="2018-01-17T11:45:00Z">
        <w:r w:rsidRPr="004C2DBA" w:rsidDel="00B756C8">
          <w:delText xml:space="preserve"> despite </w:delText>
        </w:r>
      </w:del>
      <w:del w:id="48" w:author="Przybyla, Vincent" w:date="2018-01-17T10:50:00Z">
        <w:r w:rsidRPr="004C2DBA" w:rsidDel="00831A9A">
          <w:delText xml:space="preserve">the </w:delText>
        </w:r>
      </w:del>
      <w:del w:id="49" w:author="Przybyla, Vincent" w:date="2018-01-17T11:45:00Z">
        <w:r w:rsidRPr="004C2DBA" w:rsidDel="00B756C8">
          <w:delText xml:space="preserve">budgetary </w:delText>
        </w:r>
      </w:del>
      <w:del w:id="50" w:author="Przybyla, Vincent" w:date="2018-01-17T10:50:00Z">
        <w:r w:rsidRPr="004C2DBA" w:rsidDel="00CC7618">
          <w:delText>situation</w:delText>
        </w:r>
      </w:del>
      <w:del w:id="51" w:author="Przybyla, Vincent" w:date="2018-01-17T11:47:00Z">
        <w:r w:rsidRPr="004C2DBA" w:rsidDel="00B756C8">
          <w:delText>.</w:delText>
        </w:r>
      </w:del>
      <w:r w:rsidRPr="004C2DBA">
        <w:t xml:space="preserve"> </w:t>
      </w:r>
      <w:del w:id="52" w:author="Przybyla, Vincent" w:date="2018-01-17T11:48:00Z">
        <w:r w:rsidRPr="004C2DBA" w:rsidDel="00B756C8">
          <w:delText xml:space="preserve">Fiscal necessity supports near-term investment in cloud computing as agencies find themselves increasingly unable to balance expensive legacy infrastructure with the need to innovate to meet growing mission demands. </w:delText>
        </w:r>
      </w:del>
      <w:del w:id="53" w:author="Przybyla, Vincent" w:date="2018-01-17T11:46:00Z">
        <w:r w:rsidRPr="004C2DBA" w:rsidDel="00B756C8">
          <w:delText>P</w:delText>
        </w:r>
      </w:del>
      <w:del w:id="54" w:author="Przybyla, Vincent" w:date="2018-01-17T11:48:00Z">
        <w:r w:rsidRPr="004C2DBA" w:rsidDel="00B756C8">
          <w:delText>olic</w:delText>
        </w:r>
      </w:del>
      <w:del w:id="55" w:author="Przybyla, Vincent" w:date="2018-01-17T11:46:00Z">
        <w:r w:rsidRPr="004C2DBA" w:rsidDel="00B756C8">
          <w:delText>y</w:delText>
        </w:r>
      </w:del>
      <w:del w:id="56" w:author="Przybyla, Vincent" w:date="2018-01-17T11:48:00Z">
        <w:r w:rsidRPr="004C2DBA" w:rsidDel="00B756C8">
          <w:delText>, a growing awareness of cyber vulnerabilities, and the desire to leverage modern, cloud-based commercial capabilities continues to prompt agencies to reexamine their cloud strategies, providing potential contract opportunities over the long-term.</w:delText>
        </w:r>
      </w:del>
      <w:commentRangeEnd w:id="3"/>
      <w:r w:rsidR="00F31C67">
        <w:rPr>
          <w:rStyle w:val="CommentReference"/>
        </w:rPr>
        <w:commentReference w:id="3"/>
      </w:r>
    </w:p>
    <w:p w14:paraId="1A67C9C7" w14:textId="77777777" w:rsidR="0024582B" w:rsidRDefault="004C2DBA" w:rsidP="00B65233">
      <w:pPr>
        <w:pStyle w:val="ListParagraph"/>
        <w:numPr>
          <w:ilvl w:val="0"/>
          <w:numId w:val="1"/>
        </w:numPr>
      </w:pPr>
      <w:commentRangeStart w:id="57"/>
      <w:r>
        <w:t>Much of agencies’ cloud spending is embedded within larger infrastructure modernization projects. Identifiable cloud obligations were $1.7B on cloud in FY 2016</w:t>
      </w:r>
    </w:p>
    <w:p w14:paraId="1AB4A093" w14:textId="77777777" w:rsidR="004C2DBA" w:rsidRDefault="004C2DBA" w:rsidP="00B65233">
      <w:pPr>
        <w:pStyle w:val="ListParagraph"/>
        <w:numPr>
          <w:ilvl w:val="0"/>
          <w:numId w:val="1"/>
        </w:numPr>
      </w:pPr>
      <w:r>
        <w:t>New funding mechanisms proposed in the pending Modernizing Government Technology (MGT) Act and DISA Project Accounts are expected to provide flexibility that agencies need to purchase cloud services as a utility.</w:t>
      </w:r>
    </w:p>
    <w:p w14:paraId="1E80F39B" w14:textId="77777777" w:rsidR="004C2DBA" w:rsidRDefault="004C2DBA" w:rsidP="00C009B3">
      <w:pPr>
        <w:pStyle w:val="ListParagraph"/>
        <w:numPr>
          <w:ilvl w:val="0"/>
          <w:numId w:val="1"/>
        </w:numPr>
      </w:pPr>
      <w:r>
        <w:t>GSA is playing an increasingly important role in federal cloud computing by creating a new Schedule 70 Cloud SIN, providing new contract offerings, and standing up a new Cloud Center of Excellence to develop standards.</w:t>
      </w:r>
    </w:p>
    <w:p w14:paraId="540E50BB" w14:textId="77777777" w:rsidR="004C2DBA" w:rsidRDefault="004C2DBA" w:rsidP="00C009B3">
      <w:pPr>
        <w:pStyle w:val="ListParagraph"/>
        <w:numPr>
          <w:ilvl w:val="0"/>
          <w:numId w:val="1"/>
        </w:numPr>
      </w:pPr>
      <w:r>
        <w:t>Agencies are demanding that commercial cloud solutions be interoperable to prevent vendor lock-in and to facilitate easy data migration. Interoperability requirements are also making their way into cloud procurements.</w:t>
      </w:r>
    </w:p>
    <w:p w14:paraId="443C0474" w14:textId="77777777" w:rsidR="0024582B" w:rsidRDefault="004C2DBA" w:rsidP="000733F6">
      <w:pPr>
        <w:pStyle w:val="ListParagraph"/>
        <w:numPr>
          <w:ilvl w:val="0"/>
          <w:numId w:val="1"/>
        </w:numPr>
      </w:pPr>
      <w:r>
        <w:t xml:space="preserve">Changes to the FedRAMP authorization process to simplify and speed the process appear to be successful; </w:t>
      </w:r>
    </w:p>
    <w:p w14:paraId="4D83ACE8" w14:textId="44FDD315" w:rsidR="004C2DBA" w:rsidRDefault="004C2DBA" w:rsidP="000733F6">
      <w:pPr>
        <w:pStyle w:val="ListParagraph"/>
        <w:numPr>
          <w:ilvl w:val="0"/>
          <w:numId w:val="1"/>
        </w:numPr>
      </w:pPr>
      <w:r>
        <w:t>Agencies are implementing combined private and public/community cloud solutions, creating “Hybrid Cloud Environments.” Private clouds remain important for hosting mission critical capabilities.</w:t>
      </w:r>
      <w:commentRangeEnd w:id="4"/>
      <w:r w:rsidR="00FB24ED">
        <w:rPr>
          <w:rStyle w:val="CommentReference"/>
        </w:rPr>
        <w:commentReference w:id="4"/>
      </w:r>
      <w:commentRangeEnd w:id="57"/>
      <w:r w:rsidR="00F31C67">
        <w:rPr>
          <w:rStyle w:val="CommentReference"/>
        </w:rPr>
        <w:commentReference w:id="57"/>
      </w:r>
    </w:p>
    <w:p w14:paraId="5897AAD0" w14:textId="32AC37CA" w:rsidR="00807D91" w:rsidDel="00F31C67" w:rsidRDefault="00807D91" w:rsidP="00807D91">
      <w:pPr>
        <w:rPr>
          <w:del w:id="58" w:author="Przybyla, Vincent" w:date="2018-01-17T11:57:00Z"/>
        </w:rPr>
      </w:pPr>
    </w:p>
    <w:p w14:paraId="4F8D2728" w14:textId="77777777" w:rsidR="00B10773" w:rsidRPr="0078645C" w:rsidRDefault="00B10773" w:rsidP="00B10773">
      <w:commentRangeStart w:id="59"/>
      <w:r>
        <w:rPr>
          <w:b/>
          <w:bCs/>
        </w:rPr>
        <w:t>Agency</w:t>
      </w:r>
      <w:r w:rsidRPr="0078645C">
        <w:rPr>
          <w:b/>
          <w:bCs/>
        </w:rPr>
        <w:t xml:space="preserve"> </w:t>
      </w:r>
      <w:r w:rsidR="00AB211A">
        <w:rPr>
          <w:b/>
          <w:bCs/>
        </w:rPr>
        <w:t>Barriers Moving to the Cloud</w:t>
      </w:r>
      <w:r w:rsidRPr="0078645C">
        <w:rPr>
          <w:b/>
          <w:bCs/>
        </w:rPr>
        <w:t>:</w:t>
      </w:r>
      <w:commentRangeEnd w:id="59"/>
      <w:r w:rsidR="00F31C67">
        <w:rPr>
          <w:rStyle w:val="CommentReference"/>
        </w:rPr>
        <w:commentReference w:id="59"/>
      </w:r>
    </w:p>
    <w:p w14:paraId="7524126E" w14:textId="77777777" w:rsidR="00B10773" w:rsidRPr="00A87AAF" w:rsidRDefault="00B10773" w:rsidP="00B10773">
      <w:pPr>
        <w:numPr>
          <w:ilvl w:val="0"/>
          <w:numId w:val="3"/>
        </w:numPr>
      </w:pPr>
      <w:commentRangeStart w:id="60"/>
      <w:r w:rsidRPr="0078645C">
        <w:rPr>
          <w:b/>
          <w:bCs/>
        </w:rPr>
        <w:t xml:space="preserve"># 1 Challenge Today is </w:t>
      </w:r>
      <w:r w:rsidR="00A87AAF">
        <w:rPr>
          <w:b/>
          <w:bCs/>
        </w:rPr>
        <w:t xml:space="preserve">a </w:t>
      </w:r>
      <w:r w:rsidRPr="0078645C">
        <w:rPr>
          <w:b/>
          <w:bCs/>
        </w:rPr>
        <w:t>Skills Gap</w:t>
      </w:r>
      <w:r w:rsidR="00A87AAF">
        <w:rPr>
          <w:b/>
          <w:bCs/>
        </w:rPr>
        <w:t xml:space="preserve"> </w:t>
      </w:r>
      <w:r w:rsidR="00A87AAF" w:rsidRPr="00A87AAF">
        <w:rPr>
          <w:bCs/>
        </w:rPr>
        <w:t>in Having Technical Resources to Support Migration and Cloud Management</w:t>
      </w:r>
    </w:p>
    <w:p w14:paraId="03E3EB31" w14:textId="77777777" w:rsidR="00B10773" w:rsidRPr="0078645C" w:rsidRDefault="00B10773" w:rsidP="00B10773">
      <w:pPr>
        <w:numPr>
          <w:ilvl w:val="0"/>
          <w:numId w:val="3"/>
        </w:numPr>
      </w:pPr>
      <w:r w:rsidRPr="0078645C">
        <w:t>Have an AWS account, but (other than the base IaaS services) do not have the experts to configure the environment to meet compliance standards</w:t>
      </w:r>
    </w:p>
    <w:p w14:paraId="59C27990" w14:textId="77777777" w:rsidR="00B10773" w:rsidRPr="0078645C" w:rsidRDefault="00B10773" w:rsidP="00B10773">
      <w:pPr>
        <w:numPr>
          <w:ilvl w:val="0"/>
          <w:numId w:val="3"/>
        </w:numPr>
      </w:pPr>
      <w:r w:rsidRPr="0078645C">
        <w:t>Currently utilizing a cloud broker or cloud management platform, but it only supports a subset of the AWS services (need access to all the services)</w:t>
      </w:r>
    </w:p>
    <w:p w14:paraId="14BE5D16" w14:textId="77777777" w:rsidR="00B10773" w:rsidRPr="0078645C" w:rsidRDefault="00B10773" w:rsidP="00B10773">
      <w:pPr>
        <w:numPr>
          <w:ilvl w:val="0"/>
          <w:numId w:val="3"/>
        </w:numPr>
      </w:pPr>
      <w:r w:rsidRPr="0078645C">
        <w:t>Do not know how to move complex legacy applications to AWS</w:t>
      </w:r>
    </w:p>
    <w:p w14:paraId="6605CB50" w14:textId="77777777" w:rsidR="00B10773" w:rsidRPr="0078645C" w:rsidRDefault="00B10773" w:rsidP="00B10773">
      <w:pPr>
        <w:numPr>
          <w:ilvl w:val="0"/>
          <w:numId w:val="3"/>
        </w:numPr>
      </w:pPr>
      <w:r w:rsidRPr="0078645C">
        <w:t>Need to move to the cloud and like what AWS has to offer, but do not know where to start</w:t>
      </w:r>
    </w:p>
    <w:p w14:paraId="0755B05B" w14:textId="77777777" w:rsidR="00B10773" w:rsidRPr="0078645C" w:rsidRDefault="00B10773" w:rsidP="00B10773">
      <w:pPr>
        <w:numPr>
          <w:ilvl w:val="0"/>
          <w:numId w:val="3"/>
        </w:numPr>
      </w:pPr>
      <w:r w:rsidRPr="0078645C">
        <w:t>Do not want a staff specialized in cloud that we have to support for long periods of time, when we only need them for specific tasks</w:t>
      </w:r>
    </w:p>
    <w:p w14:paraId="7D5B42EF" w14:textId="77777777" w:rsidR="00B10773" w:rsidRPr="0078645C" w:rsidRDefault="00B10773" w:rsidP="00B10773">
      <w:pPr>
        <w:numPr>
          <w:ilvl w:val="0"/>
          <w:numId w:val="3"/>
        </w:numPr>
      </w:pPr>
      <w:r w:rsidRPr="0078645C">
        <w:t>Are interested in new AWS services, but need help understanding how they fit and how we can implement</w:t>
      </w:r>
    </w:p>
    <w:p w14:paraId="3123CDA6" w14:textId="77777777" w:rsidR="00B10773" w:rsidRPr="0078645C" w:rsidRDefault="00B10773" w:rsidP="00B10773">
      <w:pPr>
        <w:numPr>
          <w:ilvl w:val="0"/>
          <w:numId w:val="3"/>
        </w:numPr>
      </w:pPr>
      <w:r w:rsidRPr="0078645C">
        <w:t>Have created a pilot, but need to make it secure, enterprise-ready, and scalable</w:t>
      </w:r>
      <w:commentRangeEnd w:id="60"/>
      <w:r w:rsidR="00B41014">
        <w:rPr>
          <w:rStyle w:val="CommentReference"/>
        </w:rPr>
        <w:commentReference w:id="60"/>
      </w:r>
    </w:p>
    <w:p w14:paraId="459538D7" w14:textId="77777777" w:rsidR="00B10773" w:rsidRPr="00B10773" w:rsidRDefault="00A87AAF" w:rsidP="00B10773">
      <w:pPr>
        <w:rPr>
          <w:b/>
        </w:rPr>
      </w:pPr>
      <w:commentRangeStart w:id="61"/>
      <w:commentRangeStart w:id="62"/>
      <w:r>
        <w:rPr>
          <w:b/>
        </w:rPr>
        <w:t xml:space="preserve">Featured Trends in Today’s </w:t>
      </w:r>
      <w:r w:rsidR="00D91399">
        <w:rPr>
          <w:b/>
        </w:rPr>
        <w:t>Trust in</w:t>
      </w:r>
      <w:r w:rsidR="00B10773">
        <w:rPr>
          <w:b/>
        </w:rPr>
        <w:t xml:space="preserve"> #1 Market-Leader </w:t>
      </w:r>
      <w:r w:rsidR="00B10773" w:rsidRPr="00B10773">
        <w:rPr>
          <w:b/>
        </w:rPr>
        <w:t>AWS</w:t>
      </w:r>
      <w:r w:rsidR="00B10773">
        <w:rPr>
          <w:b/>
        </w:rPr>
        <w:t xml:space="preserve"> as Managed Services Provider</w:t>
      </w:r>
      <w:commentRangeEnd w:id="61"/>
      <w:r w:rsidR="000F6A01">
        <w:rPr>
          <w:rStyle w:val="CommentReference"/>
        </w:rPr>
        <w:commentReference w:id="61"/>
      </w:r>
    </w:p>
    <w:p w14:paraId="08B25A4A" w14:textId="77777777" w:rsidR="00B10773" w:rsidRPr="0078645C" w:rsidRDefault="00B10773" w:rsidP="00B10773">
      <w:pPr>
        <w:numPr>
          <w:ilvl w:val="0"/>
          <w:numId w:val="4"/>
        </w:numPr>
      </w:pPr>
      <w:r w:rsidRPr="0078645C">
        <w:t>Open, standard, automated, and virtualized</w:t>
      </w:r>
      <w:r w:rsidR="00197918">
        <w:t xml:space="preserve"> – less resources to manage </w:t>
      </w:r>
    </w:p>
    <w:p w14:paraId="3D3E759E" w14:textId="77777777" w:rsidR="00B10773" w:rsidRPr="0078645C" w:rsidRDefault="00B10773" w:rsidP="00B10773">
      <w:pPr>
        <w:numPr>
          <w:ilvl w:val="0"/>
          <w:numId w:val="4"/>
        </w:numPr>
      </w:pPr>
      <w:r w:rsidRPr="0078645C">
        <w:t>Cloud-native</w:t>
      </w:r>
      <w:r w:rsidR="00197918">
        <w:t xml:space="preserve"> on AWS market leading services – full, real-time access to all AWS add-on capabilities</w:t>
      </w:r>
    </w:p>
    <w:p w14:paraId="2032F2BC" w14:textId="77777777" w:rsidR="00B10773" w:rsidRPr="0078645C" w:rsidRDefault="00B10773" w:rsidP="00B10773">
      <w:pPr>
        <w:numPr>
          <w:ilvl w:val="0"/>
          <w:numId w:val="4"/>
        </w:numPr>
      </w:pPr>
      <w:r w:rsidRPr="0078645C">
        <w:t>XaaS</w:t>
      </w:r>
      <w:r w:rsidR="00197918">
        <w:t xml:space="preserve"> platform</w:t>
      </w:r>
    </w:p>
    <w:p w14:paraId="5D96E2F2" w14:textId="77777777" w:rsidR="00B10773" w:rsidRPr="0078645C" w:rsidRDefault="00B10773" w:rsidP="00B10773">
      <w:pPr>
        <w:numPr>
          <w:ilvl w:val="0"/>
          <w:numId w:val="4"/>
        </w:numPr>
      </w:pPr>
      <w:r w:rsidRPr="0078645C">
        <w:t>Improv</w:t>
      </w:r>
      <w:r w:rsidR="00197918">
        <w:t>ed</w:t>
      </w:r>
      <w:r w:rsidRPr="0078645C">
        <w:t xml:space="preserve"> security</w:t>
      </w:r>
      <w:r w:rsidR="00197918">
        <w:t xml:space="preserve"> built in</w:t>
      </w:r>
    </w:p>
    <w:p w14:paraId="008D5727" w14:textId="77777777" w:rsidR="00B10773" w:rsidRPr="0078645C" w:rsidRDefault="00197918" w:rsidP="00B10773">
      <w:pPr>
        <w:numPr>
          <w:ilvl w:val="0"/>
          <w:numId w:val="4"/>
        </w:numPr>
      </w:pPr>
      <w:r>
        <w:t>Incremental b</w:t>
      </w:r>
      <w:r w:rsidR="00B10773" w:rsidRPr="0078645C">
        <w:t>enefits</w:t>
      </w:r>
      <w:r>
        <w:t xml:space="preserve"> to move to</w:t>
      </w:r>
      <w:r w:rsidR="00B10773" w:rsidRPr="0078645C">
        <w:t xml:space="preserve"> microservices</w:t>
      </w:r>
      <w:commentRangeEnd w:id="62"/>
      <w:r w:rsidR="00B41014">
        <w:rPr>
          <w:rStyle w:val="CommentReference"/>
        </w:rPr>
        <w:commentReference w:id="62"/>
      </w:r>
    </w:p>
    <w:p w14:paraId="3441FD13" w14:textId="77777777" w:rsidR="000F6A01" w:rsidRDefault="000F6A01">
      <w:pPr>
        <w:rPr>
          <w:ins w:id="63" w:author="Przybyla, Vincent" w:date="2018-01-17T12:09:00Z"/>
          <w:b/>
          <w:bCs/>
        </w:rPr>
      </w:pPr>
      <w:ins w:id="64" w:author="Przybyla, Vincent" w:date="2018-01-17T12:09:00Z">
        <w:r>
          <w:rPr>
            <w:b/>
            <w:bCs/>
          </w:rPr>
          <w:br w:type="page"/>
        </w:r>
      </w:ins>
    </w:p>
    <w:p w14:paraId="49552299" w14:textId="6F413959" w:rsidR="00B10773" w:rsidRDefault="00D91399" w:rsidP="00B10773">
      <w:pPr>
        <w:rPr>
          <w:b/>
          <w:bCs/>
        </w:rPr>
      </w:pPr>
      <w:r>
        <w:rPr>
          <w:b/>
          <w:bCs/>
        </w:rPr>
        <w:lastRenderedPageBreak/>
        <w:t>PAGE TWO</w:t>
      </w:r>
    </w:p>
    <w:p w14:paraId="573AD5F6" w14:textId="77777777" w:rsidR="000F6A01" w:rsidRPr="00586703" w:rsidRDefault="000F6A01" w:rsidP="000F6A01">
      <w:pPr>
        <w:rPr>
          <w:moveTo w:id="65" w:author="Przybyla, Vincent" w:date="2018-01-17T12:10:00Z"/>
          <w:b/>
          <w:sz w:val="24"/>
        </w:rPr>
      </w:pPr>
      <w:moveToRangeStart w:id="66" w:author="Przybyla, Vincent" w:date="2018-01-17T12:10:00Z" w:name="move503954355"/>
      <w:commentRangeStart w:id="67"/>
      <w:moveTo w:id="68" w:author="Przybyla, Vincent" w:date="2018-01-17T12:10:00Z">
        <w:r w:rsidRPr="00586703">
          <w:rPr>
            <w:b/>
            <w:sz w:val="24"/>
          </w:rPr>
          <w:t xml:space="preserve">Challenging the Ordinary. It is our Forte. </w:t>
        </w:r>
      </w:moveTo>
      <w:commentRangeEnd w:id="67"/>
      <w:r>
        <w:rPr>
          <w:rStyle w:val="CommentReference"/>
        </w:rPr>
        <w:commentReference w:id="67"/>
      </w:r>
    </w:p>
    <w:moveToRangeEnd w:id="66"/>
    <w:p w14:paraId="621D2099" w14:textId="13FF5B6D" w:rsidR="00A502F7" w:rsidDel="000F6A01" w:rsidRDefault="00B10773" w:rsidP="00A502F7">
      <w:pPr>
        <w:spacing w:after="0" w:line="240" w:lineRule="auto"/>
        <w:rPr>
          <w:del w:id="69" w:author="Przybyla, Vincent" w:date="2018-01-17T12:10:00Z"/>
          <w:b/>
          <w:bCs/>
        </w:rPr>
      </w:pPr>
      <w:commentRangeStart w:id="70"/>
      <w:del w:id="71" w:author="Przybyla, Vincent" w:date="2018-01-17T12:10:00Z">
        <w:r w:rsidRPr="00A502F7" w:rsidDel="000F6A01">
          <w:rPr>
            <w:b/>
            <w:bCs/>
          </w:rPr>
          <w:delText xml:space="preserve">Unisys </w:delText>
        </w:r>
        <w:r w:rsidR="00A502F7" w:rsidDel="000F6A01">
          <w:rPr>
            <w:b/>
            <w:bCs/>
          </w:rPr>
          <w:delText>A</w:delText>
        </w:r>
        <w:r w:rsidRPr="00A502F7" w:rsidDel="000F6A01">
          <w:rPr>
            <w:b/>
            <w:bCs/>
          </w:rPr>
          <w:delText xml:space="preserve">pproach is </w:delText>
        </w:r>
        <w:r w:rsidR="00A502F7" w:rsidDel="000F6A01">
          <w:rPr>
            <w:b/>
            <w:bCs/>
          </w:rPr>
          <w:delText>D</w:delText>
        </w:r>
        <w:r w:rsidRPr="00A502F7" w:rsidDel="000F6A01">
          <w:rPr>
            <w:b/>
            <w:bCs/>
          </w:rPr>
          <w:delText>ifferent</w:delText>
        </w:r>
        <w:r w:rsidR="00A87AAF" w:rsidDel="000F6A01">
          <w:rPr>
            <w:b/>
            <w:bCs/>
          </w:rPr>
          <w:delText xml:space="preserve"> and Provides Cloud</w:delText>
        </w:r>
        <w:r w:rsidR="00586703" w:rsidDel="000F6A01">
          <w:rPr>
            <w:b/>
            <w:bCs/>
          </w:rPr>
          <w:delText>Forte</w:delText>
        </w:r>
        <w:r w:rsidR="00A87AAF" w:rsidDel="000F6A01">
          <w:rPr>
            <w:b/>
            <w:bCs/>
          </w:rPr>
          <w:delText xml:space="preserve"> </w:delText>
        </w:r>
        <w:r w:rsidR="00B955CB" w:rsidDel="000F6A01">
          <w:rPr>
            <w:b/>
            <w:bCs/>
          </w:rPr>
          <w:delText>Expertise</w:delText>
        </w:r>
        <w:commentRangeEnd w:id="70"/>
        <w:r w:rsidR="00B41014" w:rsidDel="000F6A01">
          <w:rPr>
            <w:rStyle w:val="CommentReference"/>
          </w:rPr>
          <w:commentReference w:id="70"/>
        </w:r>
      </w:del>
    </w:p>
    <w:p w14:paraId="12786ACC" w14:textId="77777777" w:rsidR="00A502F7" w:rsidRDefault="00A502F7" w:rsidP="00A502F7">
      <w:pPr>
        <w:spacing w:after="0" w:line="240" w:lineRule="auto"/>
        <w:rPr>
          <w:b/>
          <w:bCs/>
        </w:rPr>
      </w:pPr>
    </w:p>
    <w:p w14:paraId="30A5C616" w14:textId="77777777" w:rsidR="00A502F7" w:rsidRPr="00D673D0" w:rsidRDefault="00A502F7" w:rsidP="00A502F7">
      <w:pPr>
        <w:spacing w:after="0" w:line="240" w:lineRule="auto"/>
        <w:rPr>
          <w:rFonts w:ascii="Calibri" w:hAnsi="Calibri" w:cs="Calibri"/>
        </w:rPr>
      </w:pPr>
      <w:commentRangeStart w:id="72"/>
      <w:r w:rsidRPr="00D673D0">
        <w:rPr>
          <w:bCs/>
        </w:rPr>
        <w:t>W</w:t>
      </w:r>
      <w:r w:rsidR="00B10773" w:rsidRPr="00D673D0">
        <w:t>e</w:t>
      </w:r>
      <w:commentRangeEnd w:id="72"/>
      <w:r w:rsidR="00FB2DA8">
        <w:rPr>
          <w:rStyle w:val="CommentReference"/>
        </w:rPr>
        <w:commentReference w:id="72"/>
      </w:r>
      <w:r w:rsidR="00B10773" w:rsidRPr="00D673D0">
        <w:t xml:space="preserve"> offer </w:t>
      </w:r>
      <w:r w:rsidR="00D673D0">
        <w:t xml:space="preserve">a full range of cloud optimization services, beginning with </w:t>
      </w:r>
      <w:r w:rsidR="00B10773" w:rsidRPr="00D673D0">
        <w:t xml:space="preserve">the basic </w:t>
      </w:r>
      <w:r w:rsidR="00D673D0">
        <w:t xml:space="preserve">“get to the cloud” </w:t>
      </w:r>
      <w:r w:rsidR="00B10773" w:rsidRPr="00D673D0">
        <w:t>consumption</w:t>
      </w:r>
      <w:r w:rsidR="00D673D0">
        <w:t xml:space="preserve">-based </w:t>
      </w:r>
      <w:r w:rsidR="00B10773" w:rsidRPr="00D673D0">
        <w:t>services</w:t>
      </w:r>
      <w:r w:rsidR="00D673D0">
        <w:t>. But as you go up the value chain, we offer</w:t>
      </w:r>
      <w:r w:rsidR="00B10773" w:rsidRPr="00D673D0">
        <w:t xml:space="preserve"> </w:t>
      </w:r>
      <w:r w:rsidR="001E092D">
        <w:t xml:space="preserve">premiere </w:t>
      </w:r>
      <w:r w:rsidR="00B10773" w:rsidRPr="00D673D0">
        <w:t xml:space="preserve">platform services that automate and </w:t>
      </w:r>
      <w:r w:rsidR="00D673D0" w:rsidRPr="00D673D0">
        <w:t>simultaneously provide</w:t>
      </w:r>
      <w:r w:rsidR="00B10773" w:rsidRPr="00D673D0">
        <w:t xml:space="preserve"> governance to enable client</w:t>
      </w:r>
      <w:r w:rsidRPr="00D673D0">
        <w:t>s to always stay in compliance</w:t>
      </w:r>
      <w:r w:rsidR="00D673D0">
        <w:t xml:space="preserve"> and most importantly, secure</w:t>
      </w:r>
      <w:r w:rsidRPr="00D673D0">
        <w:t xml:space="preserve">. </w:t>
      </w:r>
      <w:commentRangeStart w:id="73"/>
      <w:r w:rsidR="00D673D0" w:rsidRPr="00D673D0">
        <w:rPr>
          <w:rFonts w:ascii="Calibri" w:hAnsi="Calibri" w:cs="Calibri"/>
        </w:rPr>
        <w:t>A</w:t>
      </w:r>
      <w:r w:rsidRPr="00D673D0">
        <w:rPr>
          <w:rFonts w:ascii="Calibri" w:hAnsi="Calibri" w:cs="Calibri"/>
        </w:rPr>
        <w:t xml:space="preserve">gencies who want to use public cloud provider services beyond network, storage and compute and want </w:t>
      </w:r>
      <w:r w:rsidR="00D673D0">
        <w:rPr>
          <w:rFonts w:ascii="Calibri" w:hAnsi="Calibri" w:cs="Calibri"/>
        </w:rPr>
        <w:t xml:space="preserve">more </w:t>
      </w:r>
      <w:r w:rsidRPr="00D673D0">
        <w:rPr>
          <w:rFonts w:ascii="Calibri" w:hAnsi="Calibri" w:cs="Calibri"/>
        </w:rPr>
        <w:t>access to cloud native services to accelerate solution delivery and innovation</w:t>
      </w:r>
      <w:r w:rsidR="00D673D0" w:rsidRPr="00D673D0">
        <w:rPr>
          <w:rFonts w:ascii="Calibri" w:hAnsi="Calibri" w:cs="Calibri"/>
        </w:rPr>
        <w:t>…</w:t>
      </w:r>
      <w:r w:rsidRPr="00D673D0">
        <w:rPr>
          <w:rFonts w:ascii="Calibri" w:hAnsi="Calibri" w:cs="Calibri"/>
        </w:rPr>
        <w:t>where it matters</w:t>
      </w:r>
      <w:r w:rsidR="00D673D0" w:rsidRPr="00D673D0">
        <w:rPr>
          <w:rFonts w:ascii="Calibri" w:hAnsi="Calibri" w:cs="Calibri"/>
        </w:rPr>
        <w:t xml:space="preserve">, </w:t>
      </w:r>
      <w:r w:rsidRPr="00D673D0">
        <w:rPr>
          <w:rFonts w:ascii="Calibri" w:hAnsi="Calibri" w:cs="Calibri"/>
        </w:rPr>
        <w:t>at the mission</w:t>
      </w:r>
      <w:r w:rsidR="00D673D0">
        <w:rPr>
          <w:rFonts w:ascii="Calibri" w:hAnsi="Calibri" w:cs="Calibri"/>
        </w:rPr>
        <w:t>….turn to Unisys.</w:t>
      </w:r>
      <w:commentRangeEnd w:id="73"/>
      <w:r w:rsidR="00FB2DA8">
        <w:rPr>
          <w:rStyle w:val="CommentReference"/>
        </w:rPr>
        <w:commentReference w:id="73"/>
      </w:r>
    </w:p>
    <w:p w14:paraId="62AD19C0" w14:textId="77777777" w:rsidR="00B10773" w:rsidRPr="00197918" w:rsidRDefault="00B10773" w:rsidP="00B10773"/>
    <w:p w14:paraId="25C1B9D6" w14:textId="77777777" w:rsidR="00B10773" w:rsidRPr="00197918" w:rsidRDefault="00B10773" w:rsidP="00B10773">
      <w:pPr>
        <w:numPr>
          <w:ilvl w:val="0"/>
          <w:numId w:val="4"/>
        </w:numPr>
      </w:pPr>
      <w:commentRangeStart w:id="74"/>
      <w:r w:rsidRPr="00197918">
        <w:t xml:space="preserve">We also offer </w:t>
      </w:r>
      <w:r w:rsidRPr="00197918">
        <w:rPr>
          <w:b/>
          <w:bCs/>
        </w:rPr>
        <w:t>higher level professional services</w:t>
      </w:r>
      <w:r w:rsidRPr="00197918">
        <w:t xml:space="preserve"> that enable clients to take full advantage of AWS</w:t>
      </w:r>
      <w:r w:rsidR="001E092D" w:rsidRPr="00197918">
        <w:t xml:space="preserve">’s full suite of </w:t>
      </w:r>
      <w:r w:rsidRPr="00197918">
        <w:t>native services, optimizing their migration to cloud a</w:t>
      </w:r>
      <w:r w:rsidR="001E092D" w:rsidRPr="00197918">
        <w:t>nd driving increased innovation</w:t>
      </w:r>
      <w:r w:rsidRPr="00197918">
        <w:t xml:space="preserve"> </w:t>
      </w:r>
    </w:p>
    <w:p w14:paraId="14030D7A" w14:textId="77777777" w:rsidR="00B10773" w:rsidRPr="00197918" w:rsidRDefault="00B10773" w:rsidP="00B10773">
      <w:pPr>
        <w:numPr>
          <w:ilvl w:val="0"/>
          <w:numId w:val="4"/>
        </w:numPr>
      </w:pPr>
      <w:r w:rsidRPr="00197918">
        <w:t xml:space="preserve">The </w:t>
      </w:r>
      <w:r w:rsidRPr="00197918">
        <w:rPr>
          <w:b/>
          <w:bCs/>
        </w:rPr>
        <w:t>Unisys Cloud Center of Enablement (CCoE)</w:t>
      </w:r>
      <w:r w:rsidRPr="00197918">
        <w:t xml:space="preserve"> is the </w:t>
      </w:r>
      <w:r w:rsidR="001E092D" w:rsidRPr="00197918">
        <w:t>source of our power</w:t>
      </w:r>
      <w:r w:rsidRPr="00197918">
        <w:t xml:space="preserve"> to </w:t>
      </w:r>
      <w:r w:rsidR="001E092D" w:rsidRPr="00197918">
        <w:t xml:space="preserve">not only successfully migrate our clients, but ensure </w:t>
      </w:r>
      <w:r w:rsidRPr="00197918">
        <w:t xml:space="preserve">the culture shift </w:t>
      </w:r>
      <w:r w:rsidR="001E092D" w:rsidRPr="00197918">
        <w:t xml:space="preserve">happens </w:t>
      </w:r>
      <w:r w:rsidRPr="00197918">
        <w:t xml:space="preserve">that is required to be successful migrating to </w:t>
      </w:r>
      <w:r w:rsidR="001E092D" w:rsidRPr="00197918">
        <w:t>the c</w:t>
      </w:r>
      <w:r w:rsidRPr="00197918">
        <w:t>loud</w:t>
      </w:r>
    </w:p>
    <w:p w14:paraId="5428C6C7" w14:textId="77777777" w:rsidR="00B10773" w:rsidRPr="00197918" w:rsidRDefault="00B10773" w:rsidP="00B10773">
      <w:pPr>
        <w:numPr>
          <w:ilvl w:val="0"/>
          <w:numId w:val="4"/>
        </w:numPr>
      </w:pPr>
      <w:r w:rsidRPr="00197918">
        <w:t xml:space="preserve">We </w:t>
      </w:r>
      <w:r w:rsidR="00A87AAF" w:rsidRPr="00197918">
        <w:t>have</w:t>
      </w:r>
      <w:r w:rsidRPr="00197918">
        <w:t xml:space="preserve"> a </w:t>
      </w:r>
      <w:r w:rsidRPr="00197918">
        <w:rPr>
          <w:b/>
        </w:rPr>
        <w:t xml:space="preserve">comprehensive </w:t>
      </w:r>
      <w:r w:rsidR="001E092D" w:rsidRPr="00197918">
        <w:rPr>
          <w:b/>
        </w:rPr>
        <w:t>suite of services, powered by AWS</w:t>
      </w:r>
      <w:r w:rsidR="001E092D" w:rsidRPr="00197918">
        <w:t xml:space="preserve">, </w:t>
      </w:r>
      <w:r w:rsidRPr="00197918">
        <w:t xml:space="preserve">called Unisys AWS Cloud XXXXXX that will </w:t>
      </w:r>
      <w:r w:rsidR="001E092D" w:rsidRPr="00197918">
        <w:t>drive change and enablement to your advantage</w:t>
      </w:r>
      <w:r w:rsidRPr="00197918">
        <w:t xml:space="preserve"> as a Premiere AWS Managed Services and Cloud Migration Partner</w:t>
      </w:r>
    </w:p>
    <w:p w14:paraId="3B5EA8BE" w14:textId="77777777" w:rsidR="00197918" w:rsidRPr="00197918" w:rsidRDefault="001E092D" w:rsidP="00197918">
      <w:pPr>
        <w:pStyle w:val="ListParagraph"/>
        <w:numPr>
          <w:ilvl w:val="0"/>
          <w:numId w:val="1"/>
        </w:numPr>
        <w:spacing w:after="0" w:line="240" w:lineRule="auto"/>
        <w:contextualSpacing w:val="0"/>
        <w:rPr>
          <w:rFonts w:ascii="Calibri" w:hAnsi="Calibri" w:cs="Calibri"/>
        </w:rPr>
      </w:pPr>
      <w:r w:rsidRPr="00197918">
        <w:t xml:space="preserve">Unisys </w:t>
      </w:r>
      <w:r w:rsidR="00A87AAF" w:rsidRPr="00197918">
        <w:t xml:space="preserve">will </w:t>
      </w:r>
      <w:r w:rsidR="00B10773" w:rsidRPr="00197918">
        <w:t xml:space="preserve">achieve </w:t>
      </w:r>
      <w:r w:rsidR="00B10773" w:rsidRPr="00197918">
        <w:rPr>
          <w:b/>
        </w:rPr>
        <w:t>AWS Certifications</w:t>
      </w:r>
      <w:r w:rsidR="00B10773" w:rsidRPr="00197918">
        <w:t xml:space="preserve"> for over 500 Unisys </w:t>
      </w:r>
      <w:r w:rsidR="00197918">
        <w:t>support gurus</w:t>
      </w:r>
      <w:r w:rsidR="00B10773" w:rsidRPr="00197918">
        <w:t xml:space="preserve">, Clients and Subcontractors by </w:t>
      </w:r>
      <w:r w:rsidR="00A87AAF" w:rsidRPr="00197918">
        <w:t>s</w:t>
      </w:r>
      <w:r w:rsidR="00B10773" w:rsidRPr="00197918">
        <w:t>ummer 2018</w:t>
      </w:r>
      <w:r w:rsidR="00A87AAF" w:rsidRPr="00197918">
        <w:t xml:space="preserve"> to be</w:t>
      </w:r>
      <w:r w:rsidR="00197918">
        <w:t xml:space="preserve"> your</w:t>
      </w:r>
      <w:r w:rsidR="00A87AAF" w:rsidRPr="00197918">
        <w:t xml:space="preserve"> support</w:t>
      </w:r>
      <w:r w:rsidR="00197918" w:rsidRPr="00197918">
        <w:t xml:space="preserve">. </w:t>
      </w:r>
      <w:commentRangeEnd w:id="74"/>
      <w:r w:rsidR="00FB2DA8">
        <w:rPr>
          <w:rStyle w:val="CommentReference"/>
        </w:rPr>
        <w:commentReference w:id="74"/>
      </w:r>
    </w:p>
    <w:p w14:paraId="397C62CE" w14:textId="77777777" w:rsidR="00D91399" w:rsidRDefault="00D91399" w:rsidP="00197918">
      <w:pPr>
        <w:spacing w:after="0" w:line="240" w:lineRule="auto"/>
        <w:ind w:left="360"/>
        <w:rPr>
          <w:rFonts w:ascii="Calibri" w:hAnsi="Calibri" w:cs="Calibri"/>
        </w:rPr>
      </w:pPr>
    </w:p>
    <w:p w14:paraId="73E7543F" w14:textId="77777777" w:rsidR="00197918" w:rsidRPr="00197918" w:rsidRDefault="00197918" w:rsidP="00197918">
      <w:pPr>
        <w:spacing w:after="0" w:line="240" w:lineRule="auto"/>
        <w:ind w:left="360"/>
        <w:rPr>
          <w:rFonts w:ascii="Calibri" w:hAnsi="Calibri" w:cs="Calibri"/>
        </w:rPr>
      </w:pPr>
      <w:r>
        <w:rPr>
          <w:rFonts w:ascii="Calibri" w:hAnsi="Calibri" w:cs="Calibri"/>
        </w:rPr>
        <w:t xml:space="preserve">HIGHLIGHT: </w:t>
      </w:r>
      <w:r w:rsidRPr="00DD4492">
        <w:rPr>
          <w:rFonts w:ascii="Calibri" w:hAnsi="Calibri" w:cs="Calibri"/>
          <w:b/>
        </w:rPr>
        <w:t>Unisys is closing the skill gap</w:t>
      </w:r>
      <w:r w:rsidRPr="00197918">
        <w:rPr>
          <w:rFonts w:ascii="Calibri" w:hAnsi="Calibri" w:cs="Calibri"/>
        </w:rPr>
        <w:t xml:space="preserve">, accelerating government adoption, and offering essential AWS training and our expertise in the Unisys Cloud Center of Enablement </w:t>
      </w:r>
      <w:commentRangeStart w:id="75"/>
      <w:r w:rsidRPr="00197918">
        <w:rPr>
          <w:rFonts w:ascii="Calibri" w:hAnsi="Calibri" w:cs="Calibri"/>
        </w:rPr>
        <w:t>to help clients complete the complete culture shift to cloud</w:t>
      </w:r>
      <w:r>
        <w:rPr>
          <w:rFonts w:ascii="Calibri" w:hAnsi="Calibri" w:cs="Calibri"/>
        </w:rPr>
        <w:t xml:space="preserve">. </w:t>
      </w:r>
      <w:r w:rsidRPr="00197918">
        <w:rPr>
          <w:rFonts w:ascii="Calibri" w:hAnsi="Calibri" w:cs="Calibri"/>
        </w:rPr>
        <w:t xml:space="preserve"> </w:t>
      </w:r>
      <w:commentRangeEnd w:id="75"/>
      <w:r w:rsidR="00FB2DA8">
        <w:rPr>
          <w:rStyle w:val="CommentReference"/>
        </w:rPr>
        <w:commentReference w:id="75"/>
      </w:r>
    </w:p>
    <w:p w14:paraId="0C97E5CF" w14:textId="77777777" w:rsidR="00B10773" w:rsidRPr="00197918" w:rsidRDefault="00B10773" w:rsidP="00197918">
      <w:pPr>
        <w:ind w:left="720"/>
      </w:pPr>
    </w:p>
    <w:p w14:paraId="3A57DF7C" w14:textId="77777777" w:rsidR="0078645C" w:rsidRPr="00197918" w:rsidRDefault="00A87AAF" w:rsidP="00A87AAF">
      <w:pPr>
        <w:spacing w:after="0" w:line="240" w:lineRule="auto"/>
        <w:ind w:left="360"/>
        <w:rPr>
          <w:rFonts w:ascii="Calibri" w:hAnsi="Calibri" w:cs="Calibri"/>
        </w:rPr>
      </w:pPr>
      <w:r w:rsidRPr="00197918">
        <w:rPr>
          <w:rFonts w:ascii="Calibri" w:hAnsi="Calibri" w:cs="Calibri"/>
        </w:rPr>
        <w:t>CALL OUT/HIGHLIGHT: Unisys is all-in the</w:t>
      </w:r>
      <w:r w:rsidR="0078645C" w:rsidRPr="00197918">
        <w:rPr>
          <w:rFonts w:ascii="Calibri" w:hAnsi="Calibri" w:cs="Calibri"/>
        </w:rPr>
        <w:t xml:space="preserve"> evolution of a hybrid cloud concept to </w:t>
      </w:r>
      <w:r w:rsidR="00197918">
        <w:rPr>
          <w:rFonts w:ascii="Calibri" w:hAnsi="Calibri" w:cs="Calibri"/>
        </w:rPr>
        <w:t xml:space="preserve">native AWS cloud  to </w:t>
      </w:r>
      <w:r w:rsidR="0078645C" w:rsidRPr="00197918">
        <w:rPr>
          <w:rFonts w:ascii="Calibri" w:hAnsi="Calibri" w:cs="Calibri"/>
        </w:rPr>
        <w:t>ensure that part of our cloud management solution has deep support for AWS</w:t>
      </w:r>
      <w:r w:rsidR="00226DB4" w:rsidRPr="00197918">
        <w:rPr>
          <w:rFonts w:ascii="Calibri" w:hAnsi="Calibri" w:cs="Calibri"/>
        </w:rPr>
        <w:t xml:space="preserve">’s Cloud </w:t>
      </w:r>
      <w:r w:rsidR="00197918">
        <w:rPr>
          <w:rFonts w:ascii="Calibri" w:hAnsi="Calibri" w:cs="Calibri"/>
        </w:rPr>
        <w:t>for Federal agencies</w:t>
      </w:r>
    </w:p>
    <w:p w14:paraId="5825751B" w14:textId="77777777" w:rsidR="0078645C" w:rsidRDefault="0078645C" w:rsidP="0078645C"/>
    <w:p w14:paraId="300A7D94" w14:textId="77777777" w:rsidR="0078645C" w:rsidRPr="00197918" w:rsidRDefault="0078645C" w:rsidP="0078645C">
      <w:pPr>
        <w:rPr>
          <w:b/>
        </w:rPr>
      </w:pPr>
      <w:r w:rsidRPr="00197918">
        <w:rPr>
          <w:b/>
        </w:rPr>
        <w:t xml:space="preserve">Core Principals of </w:t>
      </w:r>
      <w:r w:rsidR="00BD2CC8">
        <w:rPr>
          <w:b/>
        </w:rPr>
        <w:t>Unisys’s</w:t>
      </w:r>
      <w:r w:rsidR="006A3D94" w:rsidRPr="00197918">
        <w:rPr>
          <w:b/>
        </w:rPr>
        <w:t xml:space="preserve"> Platform </w:t>
      </w:r>
      <w:r w:rsidRPr="00197918">
        <w:rPr>
          <w:b/>
        </w:rPr>
        <w:t>Design:</w:t>
      </w:r>
    </w:p>
    <w:p w14:paraId="1D805868" w14:textId="77777777" w:rsidR="0078645C" w:rsidRPr="0078645C" w:rsidRDefault="0078645C" w:rsidP="008C2EC2">
      <w:pPr>
        <w:pStyle w:val="ListParagraph"/>
        <w:numPr>
          <w:ilvl w:val="0"/>
          <w:numId w:val="1"/>
        </w:numPr>
      </w:pPr>
      <w:commentRangeStart w:id="76"/>
      <w:r w:rsidRPr="008C2EC2">
        <w:rPr>
          <w:b/>
          <w:bCs/>
        </w:rPr>
        <w:t xml:space="preserve">Amazon native services first </w:t>
      </w:r>
    </w:p>
    <w:p w14:paraId="5FCC45C0" w14:textId="77777777" w:rsidR="00D91399" w:rsidRPr="008C2EC2" w:rsidRDefault="0078645C" w:rsidP="008C2EC2">
      <w:pPr>
        <w:pStyle w:val="ListParagraph"/>
        <w:numPr>
          <w:ilvl w:val="0"/>
          <w:numId w:val="1"/>
        </w:numPr>
        <w:rPr>
          <w:b/>
          <w:bCs/>
        </w:rPr>
      </w:pPr>
      <w:r w:rsidRPr="008C2EC2">
        <w:rPr>
          <w:b/>
          <w:bCs/>
        </w:rPr>
        <w:t xml:space="preserve">AWS Optimized </w:t>
      </w:r>
    </w:p>
    <w:p w14:paraId="3A9CCAE4" w14:textId="77777777" w:rsidR="00D91399" w:rsidRPr="008C2EC2" w:rsidRDefault="0078645C" w:rsidP="008C2EC2">
      <w:pPr>
        <w:pStyle w:val="ListParagraph"/>
        <w:numPr>
          <w:ilvl w:val="0"/>
          <w:numId w:val="1"/>
        </w:numPr>
        <w:rPr>
          <w:b/>
          <w:bCs/>
        </w:rPr>
      </w:pPr>
      <w:r w:rsidRPr="008C2EC2">
        <w:rPr>
          <w:b/>
          <w:bCs/>
        </w:rPr>
        <w:t xml:space="preserve">Automate, Automate, Automate </w:t>
      </w:r>
    </w:p>
    <w:p w14:paraId="2C205523" w14:textId="77777777" w:rsidR="00D91399" w:rsidRPr="008C2EC2" w:rsidRDefault="0078645C" w:rsidP="008C2EC2">
      <w:pPr>
        <w:pStyle w:val="ListParagraph"/>
        <w:numPr>
          <w:ilvl w:val="0"/>
          <w:numId w:val="1"/>
        </w:numPr>
        <w:rPr>
          <w:b/>
          <w:bCs/>
        </w:rPr>
      </w:pPr>
      <w:r w:rsidRPr="008C2EC2">
        <w:rPr>
          <w:b/>
          <w:bCs/>
        </w:rPr>
        <w:t xml:space="preserve">Value added services are a la carte / services menu </w:t>
      </w:r>
    </w:p>
    <w:p w14:paraId="6F6EDE0D" w14:textId="77777777" w:rsidR="00D91399" w:rsidRPr="008C2EC2" w:rsidRDefault="0078645C" w:rsidP="008C2EC2">
      <w:pPr>
        <w:pStyle w:val="ListParagraph"/>
        <w:numPr>
          <w:ilvl w:val="0"/>
          <w:numId w:val="1"/>
        </w:numPr>
        <w:rPr>
          <w:b/>
          <w:bCs/>
        </w:rPr>
      </w:pPr>
      <w:r w:rsidRPr="008C2EC2">
        <w:rPr>
          <w:b/>
          <w:bCs/>
        </w:rPr>
        <w:t xml:space="preserve">Use Unisys process / IP or COTS to deliver </w:t>
      </w:r>
      <w:r w:rsidR="008C2EC2">
        <w:rPr>
          <w:b/>
          <w:bCs/>
        </w:rPr>
        <w:t>v</w:t>
      </w:r>
      <w:r w:rsidRPr="008C2EC2">
        <w:rPr>
          <w:b/>
          <w:bCs/>
        </w:rPr>
        <w:t xml:space="preserve">alue added services </w:t>
      </w:r>
    </w:p>
    <w:p w14:paraId="0B499DB9" w14:textId="77777777" w:rsidR="008C2EC2" w:rsidRPr="008C2EC2" w:rsidRDefault="0078645C" w:rsidP="00EE1A79">
      <w:pPr>
        <w:pStyle w:val="ListParagraph"/>
        <w:numPr>
          <w:ilvl w:val="0"/>
          <w:numId w:val="1"/>
        </w:numPr>
        <w:rPr>
          <w:b/>
          <w:i/>
        </w:rPr>
      </w:pPr>
      <w:r w:rsidRPr="008C2EC2">
        <w:rPr>
          <w:b/>
          <w:bCs/>
        </w:rPr>
        <w:t xml:space="preserve">If it is not automated, it is pattern driven </w:t>
      </w:r>
      <w:commentRangeEnd w:id="76"/>
      <w:r w:rsidR="00FB2DA8">
        <w:rPr>
          <w:rStyle w:val="CommentReference"/>
        </w:rPr>
        <w:commentReference w:id="76"/>
      </w:r>
    </w:p>
    <w:p w14:paraId="22348592" w14:textId="77777777" w:rsidR="0078645C" w:rsidRPr="00197918" w:rsidRDefault="00197918" w:rsidP="0078645C">
      <w:pPr>
        <w:rPr>
          <w:b/>
          <w:i/>
        </w:rPr>
      </w:pPr>
      <w:commentRangeStart w:id="77"/>
      <w:r>
        <w:rPr>
          <w:b/>
          <w:i/>
        </w:rPr>
        <w:t xml:space="preserve">Why Chose </w:t>
      </w:r>
      <w:r w:rsidR="0078645C" w:rsidRPr="00197918">
        <w:rPr>
          <w:b/>
          <w:i/>
        </w:rPr>
        <w:t>Unisys:</w:t>
      </w:r>
      <w:commentRangeEnd w:id="77"/>
      <w:r w:rsidR="000F6A01">
        <w:rPr>
          <w:rStyle w:val="CommentReference"/>
        </w:rPr>
        <w:commentReference w:id="77"/>
      </w:r>
    </w:p>
    <w:p w14:paraId="53F4F0D4" w14:textId="77777777" w:rsidR="00F844B3" w:rsidRPr="0078645C" w:rsidRDefault="00BD2CC8" w:rsidP="0078645C">
      <w:pPr>
        <w:numPr>
          <w:ilvl w:val="0"/>
          <w:numId w:val="7"/>
        </w:numPr>
      </w:pPr>
      <w:commentRangeStart w:id="78"/>
      <w:r w:rsidRPr="0078645C">
        <w:lastRenderedPageBreak/>
        <w:t>Maximize AWS native services (AWS optimized)</w:t>
      </w:r>
      <w:commentRangeEnd w:id="78"/>
      <w:r w:rsidR="00FB2DA8">
        <w:rPr>
          <w:rStyle w:val="CommentReference"/>
        </w:rPr>
        <w:commentReference w:id="78"/>
      </w:r>
    </w:p>
    <w:p w14:paraId="76C7D718" w14:textId="77777777" w:rsidR="00F844B3" w:rsidRPr="0078645C" w:rsidRDefault="00BD2CC8" w:rsidP="0078645C">
      <w:pPr>
        <w:numPr>
          <w:ilvl w:val="0"/>
          <w:numId w:val="7"/>
        </w:numPr>
      </w:pPr>
      <w:r w:rsidRPr="0078645C">
        <w:t xml:space="preserve">Large </w:t>
      </w:r>
      <w:commentRangeStart w:id="79"/>
      <w:r w:rsidRPr="0078645C">
        <w:t xml:space="preserve">Gold/Platinum </w:t>
      </w:r>
      <w:commentRangeEnd w:id="79"/>
      <w:r w:rsidR="00FB2DA8">
        <w:rPr>
          <w:rStyle w:val="CommentReference"/>
        </w:rPr>
        <w:commentReference w:id="79"/>
      </w:r>
      <w:r w:rsidRPr="0078645C">
        <w:t>Service Catalog</w:t>
      </w:r>
    </w:p>
    <w:p w14:paraId="6B93AB01" w14:textId="77777777" w:rsidR="00F844B3" w:rsidRPr="0078645C" w:rsidRDefault="00BD2CC8" w:rsidP="0078645C">
      <w:pPr>
        <w:numPr>
          <w:ilvl w:val="0"/>
          <w:numId w:val="7"/>
        </w:numPr>
      </w:pPr>
      <w:r w:rsidRPr="0078645C">
        <w:t>Backed by CCoE</w:t>
      </w:r>
    </w:p>
    <w:p w14:paraId="1B1425CC" w14:textId="77777777" w:rsidR="00F844B3" w:rsidRPr="0078645C" w:rsidRDefault="00BD2CC8" w:rsidP="0078645C">
      <w:pPr>
        <w:numPr>
          <w:ilvl w:val="0"/>
          <w:numId w:val="7"/>
        </w:numPr>
      </w:pPr>
      <w:r w:rsidRPr="0078645C">
        <w:t xml:space="preserve">Supports ALL AWS </w:t>
      </w:r>
      <w:commentRangeStart w:id="80"/>
      <w:r w:rsidRPr="0078645C">
        <w:t>services</w:t>
      </w:r>
      <w:commentRangeEnd w:id="80"/>
      <w:r w:rsidR="00FB2DA8">
        <w:rPr>
          <w:rStyle w:val="CommentReference"/>
        </w:rPr>
        <w:commentReference w:id="80"/>
      </w:r>
      <w:r w:rsidRPr="0078645C">
        <w:t xml:space="preserve"> (OOB)</w:t>
      </w:r>
    </w:p>
    <w:p w14:paraId="6EFAD441" w14:textId="77777777" w:rsidR="0078645C" w:rsidRPr="008C2EC2" w:rsidRDefault="0078645C" w:rsidP="0078645C">
      <w:pPr>
        <w:rPr>
          <w:b/>
          <w:i/>
        </w:rPr>
      </w:pPr>
      <w:commentRangeStart w:id="81"/>
      <w:r w:rsidRPr="008C2EC2">
        <w:rPr>
          <w:b/>
          <w:i/>
        </w:rPr>
        <w:t>Partners/Tools</w:t>
      </w:r>
      <w:r w:rsidR="00197918" w:rsidRPr="008C2EC2">
        <w:rPr>
          <w:b/>
          <w:i/>
        </w:rPr>
        <w:t xml:space="preserve"> Available – maybe logos across the bottom</w:t>
      </w:r>
      <w:r w:rsidRPr="008C2EC2">
        <w:rPr>
          <w:b/>
          <w:i/>
        </w:rPr>
        <w:t>:</w:t>
      </w:r>
    </w:p>
    <w:p w14:paraId="27ADB6F4" w14:textId="77777777" w:rsidR="00F844B3" w:rsidRPr="0078645C" w:rsidRDefault="00BD2CC8" w:rsidP="0078645C">
      <w:pPr>
        <w:numPr>
          <w:ilvl w:val="0"/>
          <w:numId w:val="8"/>
        </w:numPr>
      </w:pPr>
      <w:r w:rsidRPr="0078645C">
        <w:t>Fugue – Template Creation / Enforcement / Compliance</w:t>
      </w:r>
    </w:p>
    <w:p w14:paraId="4E507380" w14:textId="77777777" w:rsidR="00F844B3" w:rsidRPr="0078645C" w:rsidRDefault="00BD2CC8" w:rsidP="0078645C">
      <w:pPr>
        <w:numPr>
          <w:ilvl w:val="0"/>
          <w:numId w:val="8"/>
        </w:numPr>
      </w:pPr>
      <w:r w:rsidRPr="0078645C">
        <w:t>CloudHealth – Cloud Environment Management / Billing</w:t>
      </w:r>
    </w:p>
    <w:p w14:paraId="7F6BCC90" w14:textId="77777777" w:rsidR="00F844B3" w:rsidRPr="0078645C" w:rsidRDefault="00BD2CC8" w:rsidP="0078645C">
      <w:pPr>
        <w:numPr>
          <w:ilvl w:val="0"/>
          <w:numId w:val="8"/>
        </w:numPr>
      </w:pPr>
      <w:r w:rsidRPr="0078645C">
        <w:t>New Relic – Performance Management</w:t>
      </w:r>
    </w:p>
    <w:p w14:paraId="6593B30F" w14:textId="77777777" w:rsidR="00F844B3" w:rsidRDefault="00BD2CC8" w:rsidP="0078645C">
      <w:pPr>
        <w:numPr>
          <w:ilvl w:val="0"/>
          <w:numId w:val="8"/>
        </w:numPr>
      </w:pPr>
      <w:r w:rsidRPr="0078645C">
        <w:t>ServiceNow (Augusta) – Service Desk</w:t>
      </w:r>
      <w:commentRangeEnd w:id="81"/>
      <w:r w:rsidR="00FB2DA8">
        <w:rPr>
          <w:rStyle w:val="CommentReference"/>
        </w:rPr>
        <w:commentReference w:id="81"/>
      </w:r>
    </w:p>
    <w:p w14:paraId="6E49454D" w14:textId="77777777" w:rsidR="00A73C72" w:rsidRDefault="00A73C72" w:rsidP="00A73C72"/>
    <w:p w14:paraId="0BF488AC" w14:textId="7F5ABE13" w:rsidR="00197918" w:rsidRPr="00586703" w:rsidDel="000F6A01" w:rsidRDefault="00586703" w:rsidP="0078645C">
      <w:pPr>
        <w:rPr>
          <w:moveFrom w:id="82" w:author="Przybyla, Vincent" w:date="2018-01-17T12:10:00Z"/>
          <w:b/>
          <w:sz w:val="24"/>
        </w:rPr>
      </w:pPr>
      <w:moveFromRangeStart w:id="83" w:author="Przybyla, Vincent" w:date="2018-01-17T12:10:00Z" w:name="move503954355"/>
      <w:moveFrom w:id="84" w:author="Przybyla, Vincent" w:date="2018-01-17T12:10:00Z">
        <w:r w:rsidRPr="00586703" w:rsidDel="000F6A01">
          <w:rPr>
            <w:b/>
            <w:sz w:val="24"/>
          </w:rPr>
          <w:t xml:space="preserve">Challenging the Ordinary. It is our Forte. </w:t>
        </w:r>
      </w:moveFrom>
    </w:p>
    <w:moveFromRangeEnd w:id="83"/>
    <w:p w14:paraId="3F2BDEF7" w14:textId="77777777" w:rsidR="00586703" w:rsidRDefault="00586703" w:rsidP="0078645C"/>
    <w:p w14:paraId="11157137" w14:textId="77777777" w:rsidR="00586703" w:rsidRDefault="00586703" w:rsidP="0078645C"/>
    <w:p w14:paraId="7EA50964" w14:textId="77777777" w:rsidR="00586703" w:rsidRDefault="00586703" w:rsidP="0078645C"/>
    <w:p w14:paraId="1C664D4C" w14:textId="77777777" w:rsidR="00586703" w:rsidRDefault="00586703" w:rsidP="0078645C"/>
    <w:p w14:paraId="1BB01BC7" w14:textId="77777777" w:rsidR="00197918" w:rsidRPr="001F707E" w:rsidRDefault="00197918" w:rsidP="0078645C">
      <w:pPr>
        <w:rPr>
          <w:b/>
          <w:sz w:val="28"/>
        </w:rPr>
      </w:pPr>
      <w:commentRangeStart w:id="85"/>
      <w:r w:rsidRPr="001F707E">
        <w:rPr>
          <w:b/>
          <w:sz w:val="28"/>
        </w:rPr>
        <w:t>Possible infographic:</w:t>
      </w:r>
      <w:commentRangeEnd w:id="85"/>
      <w:r w:rsidR="00873C3B">
        <w:rPr>
          <w:rStyle w:val="CommentReference"/>
        </w:rPr>
        <w:commentReference w:id="85"/>
      </w:r>
    </w:p>
    <w:p w14:paraId="4E26597D" w14:textId="77777777" w:rsidR="0078645C" w:rsidRDefault="0078645C" w:rsidP="0078645C">
      <w:commentRangeStart w:id="86"/>
      <w:r w:rsidRPr="0078645C">
        <w:rPr>
          <w:noProof/>
        </w:rPr>
        <w:lastRenderedPageBreak/>
        <w:drawing>
          <wp:inline distT="0" distB="0" distL="0" distR="0" wp14:anchorId="1EDC450A" wp14:editId="03515D70">
            <wp:extent cx="6637867"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4722" cy="3748906"/>
                    </a:xfrm>
                    <a:prstGeom prst="rect">
                      <a:avLst/>
                    </a:prstGeom>
                  </pic:spPr>
                </pic:pic>
              </a:graphicData>
            </a:graphic>
          </wp:inline>
        </w:drawing>
      </w:r>
      <w:commentRangeEnd w:id="86"/>
      <w:r w:rsidR="00FB2DA8">
        <w:rPr>
          <w:rStyle w:val="CommentReference"/>
        </w:rPr>
        <w:commentReference w:id="86"/>
      </w:r>
    </w:p>
    <w:p w14:paraId="3043F318" w14:textId="77777777" w:rsidR="0078645C" w:rsidRDefault="0078645C" w:rsidP="0078645C"/>
    <w:p w14:paraId="39D19BA9" w14:textId="77777777" w:rsidR="0078645C" w:rsidRDefault="0078645C" w:rsidP="0078645C"/>
    <w:sectPr w:rsidR="007864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rzybyla, Vincent" w:date="2018-01-17T10:08:00Z" w:initials="PV">
    <w:p w14:paraId="26A467A7" w14:textId="6A877157" w:rsidR="00807D91" w:rsidRDefault="00807D91">
      <w:pPr>
        <w:pStyle w:val="CommentText"/>
      </w:pPr>
      <w:r>
        <w:rPr>
          <w:rStyle w:val="CommentReference"/>
        </w:rPr>
        <w:annotationRef/>
      </w:r>
      <w:r>
        <w:t xml:space="preserve">This was pointed out by Susan during our review of the cap deck—should </w:t>
      </w:r>
      <w:r w:rsidR="00951457">
        <w:t xml:space="preserve">“Cloud-First” be an integral piece of our central messaging?  </w:t>
      </w:r>
    </w:p>
  </w:comment>
  <w:comment w:id="3" w:author="Przybyla, Vincent" w:date="2018-01-17T11:57:00Z" w:initials="PV">
    <w:p w14:paraId="6A05E6B0" w14:textId="77777777" w:rsidR="00873C3B" w:rsidRDefault="00F31C67" w:rsidP="00F31C67">
      <w:pPr>
        <w:pStyle w:val="CommentText"/>
      </w:pPr>
      <w:r>
        <w:rPr>
          <w:rStyle w:val="CommentReference"/>
        </w:rPr>
        <w:annotationRef/>
      </w:r>
      <w:r>
        <w:t xml:space="preserve">Reworked content for the sake of clarity. </w:t>
      </w:r>
    </w:p>
    <w:p w14:paraId="7ECE6945" w14:textId="77777777" w:rsidR="00873C3B" w:rsidRDefault="00873C3B" w:rsidP="00F31C67">
      <w:pPr>
        <w:pStyle w:val="CommentText"/>
      </w:pPr>
    </w:p>
    <w:p w14:paraId="0BCE3C84" w14:textId="77777777" w:rsidR="00873C3B" w:rsidRDefault="00F31C67" w:rsidP="00F31C67">
      <w:pPr>
        <w:pStyle w:val="CommentText"/>
      </w:pPr>
      <w:r>
        <w:t>Also, I discovered that this content was lifted directly from a Deltek/GovWin Market Analysis, which we do not</w:t>
      </w:r>
      <w:r w:rsidR="00873C3B">
        <w:t xml:space="preserve"> currently</w:t>
      </w:r>
      <w:r>
        <w:t xml:space="preserve"> cite.</w:t>
      </w:r>
      <w:r w:rsidRPr="00F31C67">
        <w:t xml:space="preserve"> </w:t>
      </w:r>
      <w:r w:rsidR="00873C3B">
        <w:t xml:space="preserve">See </w:t>
      </w:r>
      <w:r w:rsidR="00873C3B" w:rsidRPr="00873C3B">
        <w:t>Deltek Market Analysis: “Federal Priorities Spotlight: Cloud Computing, 2017-2022”.</w:t>
      </w:r>
    </w:p>
    <w:p w14:paraId="1370981E" w14:textId="77777777" w:rsidR="00873C3B" w:rsidRDefault="00873C3B" w:rsidP="00F31C67">
      <w:pPr>
        <w:pStyle w:val="CommentText"/>
      </w:pPr>
    </w:p>
    <w:p w14:paraId="6920A67A" w14:textId="01F447BC" w:rsidR="00F31C67" w:rsidRPr="00F31C67" w:rsidRDefault="00F31C67" w:rsidP="00F31C67">
      <w:pPr>
        <w:pStyle w:val="CommentText"/>
      </w:pPr>
      <w:r w:rsidRPr="00F31C67">
        <w:t xml:space="preserve">We should be careful to </w:t>
      </w:r>
      <w:r w:rsidR="00873C3B">
        <w:t xml:space="preserve">formally </w:t>
      </w:r>
      <w:r w:rsidRPr="00F31C67">
        <w:t>cite this report and not lean towards rote copying when introducing a business case for CloudeForte.</w:t>
      </w:r>
    </w:p>
  </w:comment>
  <w:comment w:id="4" w:author="Worley, Kevin" w:date="2018-01-10T11:39:00Z" w:initials="WK">
    <w:p w14:paraId="637A4C21" w14:textId="6AE2E0FF" w:rsidR="00FB24ED" w:rsidRDefault="00FB24ED">
      <w:pPr>
        <w:pStyle w:val="CommentText"/>
      </w:pPr>
      <w:r>
        <w:rPr>
          <w:rStyle w:val="CommentReference"/>
        </w:rPr>
        <w:annotationRef/>
      </w:r>
      <w:r>
        <w:t>This is really good, but it may be a bit too much (volume-wise). We don’t want the reader to disengage before we get to the challenges and solution.</w:t>
      </w:r>
    </w:p>
    <w:p w14:paraId="1CDE7C77" w14:textId="1E59B561" w:rsidR="00807D91" w:rsidRDefault="00807D91">
      <w:pPr>
        <w:pStyle w:val="CommentText"/>
      </w:pPr>
    </w:p>
    <w:p w14:paraId="728FFD09" w14:textId="5F6DD159" w:rsidR="00807D91" w:rsidRDefault="00807D91">
      <w:pPr>
        <w:pStyle w:val="CommentText"/>
      </w:pPr>
    </w:p>
  </w:comment>
  <w:comment w:id="57" w:author="Przybyla, Vincent" w:date="2018-01-17T11:52:00Z" w:initials="PV">
    <w:p w14:paraId="642523E1" w14:textId="1BEB49C1" w:rsidR="00F31C67" w:rsidRDefault="00F31C67">
      <w:pPr>
        <w:pStyle w:val="CommentText"/>
      </w:pPr>
      <w:r>
        <w:rPr>
          <w:rStyle w:val="CommentReference"/>
        </w:rPr>
        <w:annotationRef/>
      </w:r>
      <w:r>
        <w:t xml:space="preserve">Per the comment earlier: We should be careful to cite this report. Also, we should provide a leader sentence to introduce this bullet list, e.g., based upon the finding of XXX report. . .” </w:t>
      </w:r>
      <w:r w:rsidR="00D15144">
        <w:t>As of now, this list has no specific context.</w:t>
      </w:r>
    </w:p>
  </w:comment>
  <w:comment w:id="59" w:author="Przybyla, Vincent" w:date="2018-01-17T12:03:00Z" w:initials="PV">
    <w:p w14:paraId="1DD96783" w14:textId="5CD7C93A" w:rsidR="008119EE" w:rsidRDefault="00F31C67">
      <w:pPr>
        <w:pStyle w:val="CommentText"/>
      </w:pPr>
      <w:r>
        <w:rPr>
          <w:rStyle w:val="CommentReference"/>
        </w:rPr>
        <w:annotationRef/>
      </w:r>
      <w:r>
        <w:t xml:space="preserve">Where are we getting this info from? Would it be possible to </w:t>
      </w:r>
      <w:r w:rsidR="008119EE">
        <w:t>pull from/</w:t>
      </w:r>
      <w:r>
        <w:t xml:space="preserve">reference </w:t>
      </w:r>
      <w:r w:rsidR="008119EE">
        <w:t xml:space="preserve">the GAO report? </w:t>
      </w:r>
    </w:p>
    <w:p w14:paraId="6E2F72E3" w14:textId="693017C7" w:rsidR="00F31C67" w:rsidRDefault="00FB250C">
      <w:pPr>
        <w:pStyle w:val="CommentText"/>
      </w:pPr>
      <w:hyperlink r:id="rId1" w:history="1">
        <w:r w:rsidR="008119EE" w:rsidRPr="005D60D5">
          <w:rPr>
            <w:rStyle w:val="Hyperlink"/>
          </w:rPr>
          <w:t>https://www.gao.gov/products/GAO-12-756</w:t>
        </w:r>
      </w:hyperlink>
    </w:p>
    <w:p w14:paraId="54220358" w14:textId="750D12AB" w:rsidR="008119EE" w:rsidRDefault="008119EE">
      <w:pPr>
        <w:pStyle w:val="CommentText"/>
      </w:pPr>
    </w:p>
    <w:p w14:paraId="1192211C" w14:textId="0A723554" w:rsidR="008119EE" w:rsidRDefault="008119EE">
      <w:pPr>
        <w:pStyle w:val="CommentText"/>
      </w:pPr>
      <w:r>
        <w:t>We should incorporate the specific barriers as they have defined them. . .</w:t>
      </w:r>
    </w:p>
  </w:comment>
  <w:comment w:id="60" w:author="Worley, Kevin" w:date="2018-01-10T11:21:00Z" w:initials="WK">
    <w:p w14:paraId="65C781E7" w14:textId="77777777" w:rsidR="00B41014" w:rsidRDefault="00B41014">
      <w:pPr>
        <w:pStyle w:val="CommentText"/>
      </w:pPr>
      <w:r>
        <w:rPr>
          <w:rStyle w:val="CommentReference"/>
        </w:rPr>
        <w:annotationRef/>
      </w:r>
      <w:r>
        <w:t xml:space="preserve">This list could be more concise. For example “Have an AWS account…” and “Have created a pilot...” basically say the same thing. </w:t>
      </w:r>
    </w:p>
    <w:p w14:paraId="31CF6BB0" w14:textId="77777777" w:rsidR="00B41014" w:rsidRDefault="00B41014">
      <w:pPr>
        <w:pStyle w:val="CommentText"/>
      </w:pPr>
    </w:p>
    <w:p w14:paraId="7D630092" w14:textId="77777777" w:rsidR="00B41014" w:rsidRPr="00B41014" w:rsidRDefault="00B41014">
      <w:pPr>
        <w:pStyle w:val="CommentText"/>
      </w:pPr>
      <w:r>
        <w:t>I’d target 3-5 challenges here – no more. And, the style of “</w:t>
      </w:r>
      <w:r>
        <w:rPr>
          <w:b/>
        </w:rPr>
        <w:t>Challenge Highlight</w:t>
      </w:r>
      <w:r>
        <w:t xml:space="preserve"> – </w:t>
      </w:r>
      <w:r>
        <w:rPr>
          <w:i/>
        </w:rPr>
        <w:t>supporting text that readers can identify with</w:t>
      </w:r>
      <w:r>
        <w:t>” is a good way to express them, imo.</w:t>
      </w:r>
    </w:p>
  </w:comment>
  <w:comment w:id="61" w:author="Przybyla, Vincent" w:date="2018-01-17T12:07:00Z" w:initials="PV">
    <w:p w14:paraId="35306C36" w14:textId="56BD4C8A" w:rsidR="000F6A01" w:rsidRDefault="000F6A01">
      <w:pPr>
        <w:pStyle w:val="CommentText"/>
      </w:pPr>
      <w:r>
        <w:rPr>
          <w:rStyle w:val="CommentReference"/>
        </w:rPr>
        <w:annotationRef/>
      </w:r>
      <w:r>
        <w:t>Instead of offering trends here</w:t>
      </w:r>
      <w:r w:rsidR="00873C3B">
        <w:t>, we should point to key d</w:t>
      </w:r>
      <w:r>
        <w:t>ifferentiators</w:t>
      </w:r>
      <w:r w:rsidR="00873C3B">
        <w:t>/offering highlights</w:t>
      </w:r>
      <w:r>
        <w:t xml:space="preserve"> that </w:t>
      </w:r>
      <w:r w:rsidR="00873C3B">
        <w:t xml:space="preserve">directly </w:t>
      </w:r>
      <w:r>
        <w:t xml:space="preserve">speak to how we </w:t>
      </w:r>
      <w:r w:rsidR="00873C3B">
        <w:t xml:space="preserve">address </w:t>
      </w:r>
      <w:r>
        <w:t xml:space="preserve">the “barriers” listed above. </w:t>
      </w:r>
    </w:p>
  </w:comment>
  <w:comment w:id="62" w:author="Worley, Kevin" w:date="2018-01-10T11:25:00Z" w:initials="WK">
    <w:p w14:paraId="5A19E5BC" w14:textId="77777777" w:rsidR="00B41014" w:rsidRDefault="00B41014">
      <w:pPr>
        <w:pStyle w:val="CommentText"/>
      </w:pPr>
      <w:r>
        <w:rPr>
          <w:rStyle w:val="CommentReference"/>
        </w:rPr>
        <w:annotationRef/>
      </w:r>
      <w:r>
        <w:t>I’m not even sure what this is trying to say. Is this a swing at a value prop for CloudForte?</w:t>
      </w:r>
    </w:p>
  </w:comment>
  <w:comment w:id="67" w:author="Przybyla, Vincent" w:date="2018-01-17T12:10:00Z" w:initials="PV">
    <w:p w14:paraId="46632410" w14:textId="7B059EB3" w:rsidR="000F6A01" w:rsidRDefault="000F6A01">
      <w:pPr>
        <w:pStyle w:val="CommentText"/>
      </w:pPr>
      <w:r>
        <w:rPr>
          <w:rStyle w:val="CommentReference"/>
        </w:rPr>
        <w:annotationRef/>
      </w:r>
      <w:r>
        <w:t>In alignment with Kevin’s comments below:</w:t>
      </w:r>
    </w:p>
    <w:p w14:paraId="21A62F1E" w14:textId="7F6A4F90" w:rsidR="000F6A01" w:rsidRDefault="000F6A01">
      <w:pPr>
        <w:pStyle w:val="CommentText"/>
      </w:pPr>
    </w:p>
    <w:p w14:paraId="2C7B33F6" w14:textId="31B490E3" w:rsidR="000F6A01" w:rsidRDefault="000F6A01">
      <w:pPr>
        <w:pStyle w:val="CommentText"/>
      </w:pPr>
      <w:r>
        <w:t xml:space="preserve">This page should </w:t>
      </w:r>
      <w:r w:rsidR="00873C3B">
        <w:t xml:space="preserve">flesh out the details of the offering, noting the </w:t>
      </w:r>
      <w:r>
        <w:t xml:space="preserve">differences between us and competitors. </w:t>
      </w:r>
      <w:r w:rsidR="00873C3B">
        <w:t>K</w:t>
      </w:r>
      <w:r>
        <w:t>ey differentiators</w:t>
      </w:r>
      <w:r w:rsidR="00873C3B">
        <w:t xml:space="preserve"> will be mixed in and can be even called out throughout the body txt for emphasis</w:t>
      </w:r>
      <w:r>
        <w:t xml:space="preserve">.  </w:t>
      </w:r>
    </w:p>
  </w:comment>
  <w:comment w:id="70" w:author="Worley, Kevin" w:date="2018-01-10T11:27:00Z" w:initials="WK">
    <w:p w14:paraId="2E8F5183" w14:textId="77777777" w:rsidR="00B41014" w:rsidRDefault="00B41014">
      <w:pPr>
        <w:pStyle w:val="CommentText"/>
      </w:pPr>
      <w:r>
        <w:rPr>
          <w:rStyle w:val="CommentReference"/>
        </w:rPr>
        <w:annotationRef/>
      </w:r>
      <w:r>
        <w:t>?? …doesn’t make sense. If this is some kind of heading, it needs to be stronger.</w:t>
      </w:r>
    </w:p>
    <w:p w14:paraId="4B36DDDD" w14:textId="77777777" w:rsidR="00B41014" w:rsidRDefault="00B41014">
      <w:pPr>
        <w:pStyle w:val="CommentText"/>
      </w:pPr>
    </w:p>
    <w:p w14:paraId="12EA47DF" w14:textId="77777777" w:rsidR="00B41014" w:rsidRDefault="00B41014">
      <w:pPr>
        <w:pStyle w:val="CommentText"/>
      </w:pPr>
      <w:r>
        <w:t>“Unisys CloudForte is Different and Provides Deep AWS Expertise”…something like that</w:t>
      </w:r>
    </w:p>
  </w:comment>
  <w:comment w:id="72" w:author="Worley, Kevin" w:date="2018-01-10T11:28:00Z" w:initials="WK">
    <w:p w14:paraId="40D3EEA8" w14:textId="77777777" w:rsidR="00FB2DA8" w:rsidRDefault="00FB2DA8">
      <w:pPr>
        <w:pStyle w:val="CommentText"/>
      </w:pPr>
      <w:r>
        <w:rPr>
          <w:rStyle w:val="CommentReference"/>
        </w:rPr>
        <w:annotationRef/>
      </w:r>
      <w:r>
        <w:t>We should open this paragraph with something about meeting the customer at any point on their AWS journey. This entire paragraph should be an infographic.</w:t>
      </w:r>
    </w:p>
  </w:comment>
  <w:comment w:id="73" w:author="Worley, Kevin" w:date="2018-01-10T11:30:00Z" w:initials="WK">
    <w:p w14:paraId="1D778929" w14:textId="77777777" w:rsidR="00FB2DA8" w:rsidRDefault="00FB2DA8">
      <w:pPr>
        <w:pStyle w:val="CommentText"/>
      </w:pPr>
      <w:r>
        <w:rPr>
          <w:rStyle w:val="CommentReference"/>
        </w:rPr>
        <w:annotationRef/>
      </w:r>
      <w:r>
        <w:rPr>
          <w:rStyle w:val="CommentReference"/>
        </w:rPr>
        <w:t>c</w:t>
      </w:r>
      <w:r>
        <w:t>allout</w:t>
      </w:r>
    </w:p>
  </w:comment>
  <w:comment w:id="74" w:author="Worley, Kevin" w:date="2018-01-10T11:30:00Z" w:initials="WK">
    <w:p w14:paraId="0DD5B37A" w14:textId="77777777" w:rsidR="00FB2DA8" w:rsidRDefault="00FB2DA8">
      <w:pPr>
        <w:pStyle w:val="CommentText"/>
      </w:pPr>
      <w:r>
        <w:rPr>
          <w:rStyle w:val="CommentReference"/>
        </w:rPr>
        <w:annotationRef/>
      </w:r>
      <w:r>
        <w:t>Text following the graphic should unpack some of the key features/differentiators at each level – and ghost the “typical” MSP as being “just a reseller”.</w:t>
      </w:r>
    </w:p>
  </w:comment>
  <w:comment w:id="75" w:author="Worley, Kevin" w:date="2018-01-10T11:32:00Z" w:initials="WK">
    <w:p w14:paraId="5A531108" w14:textId="77777777" w:rsidR="00FB2DA8" w:rsidRDefault="00FB2DA8">
      <w:pPr>
        <w:pStyle w:val="CommentText"/>
      </w:pPr>
      <w:r>
        <w:rPr>
          <w:rStyle w:val="CommentReference"/>
        </w:rPr>
        <w:annotationRef/>
      </w:r>
      <w:r>
        <w:t>How? Engagement, Education, Transformation (OCM).</w:t>
      </w:r>
    </w:p>
  </w:comment>
  <w:comment w:id="76" w:author="Worley, Kevin" w:date="2018-01-10T11:38:00Z" w:initials="WK">
    <w:p w14:paraId="3FC14536" w14:textId="77777777" w:rsidR="00FB2DA8" w:rsidRDefault="00FB2DA8">
      <w:pPr>
        <w:pStyle w:val="CommentText"/>
      </w:pPr>
      <w:r>
        <w:rPr>
          <w:rStyle w:val="CommentReference"/>
        </w:rPr>
        <w:annotationRef/>
      </w:r>
      <w:r>
        <w:t>I think we can revisit this and get a much cleaner list</w:t>
      </w:r>
    </w:p>
  </w:comment>
  <w:comment w:id="77" w:author="Przybyla, Vincent" w:date="2018-01-17T12:13:00Z" w:initials="PV">
    <w:p w14:paraId="4F69608E" w14:textId="2D2CD2D3" w:rsidR="00873C3B" w:rsidRDefault="000F6A01">
      <w:pPr>
        <w:pStyle w:val="CommentText"/>
      </w:pPr>
      <w:r>
        <w:rPr>
          <w:rStyle w:val="CommentReference"/>
        </w:rPr>
        <w:annotationRef/>
      </w:r>
      <w:r>
        <w:t xml:space="preserve">This paragraph should be a summation of our core </w:t>
      </w:r>
      <w:r w:rsidR="00873C3B">
        <w:t>caps as related to the Fed’s cloud journey, e.g., what</w:t>
      </w:r>
      <w:r>
        <w:t xml:space="preserve"> we </w:t>
      </w:r>
      <w:r w:rsidR="00873C3B">
        <w:t xml:space="preserve">currently </w:t>
      </w:r>
      <w:r>
        <w:t xml:space="preserve">provide </w:t>
      </w:r>
      <w:r w:rsidR="00873C3B">
        <w:t xml:space="preserve">to </w:t>
      </w:r>
      <w:r>
        <w:t>the Fed</w:t>
      </w:r>
      <w:r w:rsidR="00873C3B">
        <w:t xml:space="preserve"> and how we are continually evolving IAW mandates. Here is a good sample tag from AWS Gov:</w:t>
      </w:r>
    </w:p>
    <w:p w14:paraId="507AEA4C" w14:textId="77777777" w:rsidR="00873C3B" w:rsidRDefault="00873C3B">
      <w:pPr>
        <w:pStyle w:val="CommentText"/>
      </w:pPr>
    </w:p>
    <w:p w14:paraId="2F961818" w14:textId="41B5232E" w:rsidR="000F6A01" w:rsidRDefault="00873C3B">
      <w:pPr>
        <w:pStyle w:val="CommentText"/>
      </w:pPr>
      <w:r>
        <w:t>“</w:t>
      </w:r>
      <w:r w:rsidRPr="00873C3B">
        <w:t>From Personally Identifiable Information (PII), sensitive patient medical records, and financial data to law enforcement data, export controlled data and other forms of CUI, AWS GovCloud (US) can help customers address compliance at every stage of their cloud journey.</w:t>
      </w:r>
      <w:r>
        <w:t>”</w:t>
      </w:r>
    </w:p>
    <w:p w14:paraId="5D137673" w14:textId="4EB3F258" w:rsidR="00873C3B" w:rsidRDefault="00873C3B">
      <w:pPr>
        <w:pStyle w:val="CommentText"/>
      </w:pPr>
    </w:p>
    <w:p w14:paraId="6864E844" w14:textId="07A1AD22" w:rsidR="00873C3B" w:rsidRDefault="00873C3B">
      <w:pPr>
        <w:pStyle w:val="CommentText"/>
      </w:pPr>
      <w:r>
        <w:t xml:space="preserve">Also, this should be positioned as the last paragraph. </w:t>
      </w:r>
    </w:p>
  </w:comment>
  <w:comment w:id="78" w:author="Worley, Kevin" w:date="2018-01-10T11:37:00Z" w:initials="WK">
    <w:p w14:paraId="7488F245" w14:textId="77777777" w:rsidR="00FB2DA8" w:rsidRDefault="00FB2DA8">
      <w:pPr>
        <w:pStyle w:val="CommentText"/>
      </w:pPr>
      <w:r>
        <w:rPr>
          <w:rStyle w:val="CommentReference"/>
        </w:rPr>
        <w:annotationRef/>
      </w:r>
      <w:r>
        <w:t>Not sure what this wants to say.</w:t>
      </w:r>
    </w:p>
  </w:comment>
  <w:comment w:id="79" w:author="Worley, Kevin" w:date="2018-01-10T11:35:00Z" w:initials="WK">
    <w:p w14:paraId="44C3301C" w14:textId="77777777" w:rsidR="00FB2DA8" w:rsidRDefault="00FB2DA8">
      <w:pPr>
        <w:pStyle w:val="CommentText"/>
      </w:pPr>
      <w:r>
        <w:rPr>
          <w:rStyle w:val="CommentReference"/>
        </w:rPr>
        <w:annotationRef/>
      </w:r>
      <w:r>
        <w:t>dated</w:t>
      </w:r>
    </w:p>
  </w:comment>
  <w:comment w:id="80" w:author="Worley, Kevin" w:date="2018-01-10T11:37:00Z" w:initials="WK">
    <w:p w14:paraId="0F198382" w14:textId="77777777" w:rsidR="00FB2DA8" w:rsidRDefault="00FB2DA8">
      <w:pPr>
        <w:pStyle w:val="CommentText"/>
      </w:pPr>
      <w:r>
        <w:rPr>
          <w:rStyle w:val="CommentReference"/>
        </w:rPr>
        <w:annotationRef/>
      </w:r>
      <w:r>
        <w:t>…the day they are released by AWS</w:t>
      </w:r>
    </w:p>
  </w:comment>
  <w:comment w:id="81" w:author="Worley, Kevin" w:date="2018-01-10T11:33:00Z" w:initials="WK">
    <w:p w14:paraId="60D6C3D4" w14:textId="77777777" w:rsidR="00FB2DA8" w:rsidRDefault="00FB2DA8">
      <w:pPr>
        <w:pStyle w:val="CommentText"/>
      </w:pPr>
      <w:r>
        <w:rPr>
          <w:rStyle w:val="CommentReference"/>
        </w:rPr>
        <w:annotationRef/>
      </w:r>
      <w:r>
        <w:t>I wouldn’t mention tools other than to say that the platform integrates well with cloud/service management tools (like servicenow)</w:t>
      </w:r>
    </w:p>
  </w:comment>
  <w:comment w:id="85" w:author="Przybyla, Vincent" w:date="2018-01-17T12:17:00Z" w:initials="PV">
    <w:p w14:paraId="2BA0B11C" w14:textId="5D88D222" w:rsidR="00873C3B" w:rsidRDefault="00873C3B">
      <w:pPr>
        <w:pStyle w:val="CommentText"/>
      </w:pPr>
      <w:r>
        <w:rPr>
          <w:rStyle w:val="CommentReference"/>
        </w:rPr>
        <w:annotationRef/>
      </w:r>
      <w:r>
        <w:t xml:space="preserve">For whatever infographic we decide to provide: We should be sure to have some description of the content within as a supplement (whether within body txt or leading into the graphic). The graphic below has a host of concepts and offerings that need to be outlined. </w:t>
      </w:r>
    </w:p>
  </w:comment>
  <w:comment w:id="86" w:author="Worley, Kevin" w:date="2018-01-10T11:35:00Z" w:initials="WK">
    <w:p w14:paraId="2A237F4C" w14:textId="77777777" w:rsidR="00FB2DA8" w:rsidRDefault="00FB2DA8">
      <w:pPr>
        <w:pStyle w:val="CommentText"/>
      </w:pPr>
      <w:r>
        <w:rPr>
          <w:rStyle w:val="CommentReference"/>
        </w:rPr>
        <w:annotationRef/>
      </w:r>
      <w:r>
        <w: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A467A7" w15:done="0"/>
  <w15:commentEx w15:paraId="6920A67A" w15:done="0"/>
  <w15:commentEx w15:paraId="728FFD09" w15:done="0"/>
  <w15:commentEx w15:paraId="642523E1" w15:done="0"/>
  <w15:commentEx w15:paraId="1192211C" w15:done="0"/>
  <w15:commentEx w15:paraId="7D630092" w15:done="0"/>
  <w15:commentEx w15:paraId="35306C36" w15:done="0"/>
  <w15:commentEx w15:paraId="5A19E5BC" w15:done="0"/>
  <w15:commentEx w15:paraId="2C7B33F6" w15:done="0"/>
  <w15:commentEx w15:paraId="12EA47DF" w15:done="0"/>
  <w15:commentEx w15:paraId="40D3EEA8" w15:done="0"/>
  <w15:commentEx w15:paraId="1D778929" w15:done="0"/>
  <w15:commentEx w15:paraId="0DD5B37A" w15:done="0"/>
  <w15:commentEx w15:paraId="5A531108" w15:done="0"/>
  <w15:commentEx w15:paraId="3FC14536" w15:done="0"/>
  <w15:commentEx w15:paraId="6864E844" w15:done="0"/>
  <w15:commentEx w15:paraId="7488F245" w15:done="0"/>
  <w15:commentEx w15:paraId="44C3301C" w15:done="0"/>
  <w15:commentEx w15:paraId="0F198382" w15:done="0"/>
  <w15:commentEx w15:paraId="60D6C3D4" w15:done="0"/>
  <w15:commentEx w15:paraId="2BA0B11C" w15:done="0"/>
  <w15:commentEx w15:paraId="2A237F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0218"/>
    <w:multiLevelType w:val="hybridMultilevel"/>
    <w:tmpl w:val="19E83824"/>
    <w:lvl w:ilvl="0" w:tplc="15BAFC52">
      <w:start w:val="1"/>
      <w:numFmt w:val="bullet"/>
      <w:lvlText w:val=""/>
      <w:lvlJc w:val="left"/>
      <w:pPr>
        <w:tabs>
          <w:tab w:val="num" w:pos="720"/>
        </w:tabs>
        <w:ind w:left="720" w:hanging="360"/>
      </w:pPr>
      <w:rPr>
        <w:rFonts w:ascii="Wingdings" w:hAnsi="Wingdings" w:hint="default"/>
      </w:rPr>
    </w:lvl>
    <w:lvl w:ilvl="1" w:tplc="5F28F54E" w:tentative="1">
      <w:start w:val="1"/>
      <w:numFmt w:val="bullet"/>
      <w:lvlText w:val=""/>
      <w:lvlJc w:val="left"/>
      <w:pPr>
        <w:tabs>
          <w:tab w:val="num" w:pos="1440"/>
        </w:tabs>
        <w:ind w:left="1440" w:hanging="360"/>
      </w:pPr>
      <w:rPr>
        <w:rFonts w:ascii="Wingdings" w:hAnsi="Wingdings" w:hint="default"/>
      </w:rPr>
    </w:lvl>
    <w:lvl w:ilvl="2" w:tplc="47B8B5B0" w:tentative="1">
      <w:start w:val="1"/>
      <w:numFmt w:val="bullet"/>
      <w:lvlText w:val=""/>
      <w:lvlJc w:val="left"/>
      <w:pPr>
        <w:tabs>
          <w:tab w:val="num" w:pos="2160"/>
        </w:tabs>
        <w:ind w:left="2160" w:hanging="360"/>
      </w:pPr>
      <w:rPr>
        <w:rFonts w:ascii="Wingdings" w:hAnsi="Wingdings" w:hint="default"/>
      </w:rPr>
    </w:lvl>
    <w:lvl w:ilvl="3" w:tplc="BBC4E5F8" w:tentative="1">
      <w:start w:val="1"/>
      <w:numFmt w:val="bullet"/>
      <w:lvlText w:val=""/>
      <w:lvlJc w:val="left"/>
      <w:pPr>
        <w:tabs>
          <w:tab w:val="num" w:pos="2880"/>
        </w:tabs>
        <w:ind w:left="2880" w:hanging="360"/>
      </w:pPr>
      <w:rPr>
        <w:rFonts w:ascii="Wingdings" w:hAnsi="Wingdings" w:hint="default"/>
      </w:rPr>
    </w:lvl>
    <w:lvl w:ilvl="4" w:tplc="F3A20F36" w:tentative="1">
      <w:start w:val="1"/>
      <w:numFmt w:val="bullet"/>
      <w:lvlText w:val=""/>
      <w:lvlJc w:val="left"/>
      <w:pPr>
        <w:tabs>
          <w:tab w:val="num" w:pos="3600"/>
        </w:tabs>
        <w:ind w:left="3600" w:hanging="360"/>
      </w:pPr>
      <w:rPr>
        <w:rFonts w:ascii="Wingdings" w:hAnsi="Wingdings" w:hint="default"/>
      </w:rPr>
    </w:lvl>
    <w:lvl w:ilvl="5" w:tplc="D430EB0E" w:tentative="1">
      <w:start w:val="1"/>
      <w:numFmt w:val="bullet"/>
      <w:lvlText w:val=""/>
      <w:lvlJc w:val="left"/>
      <w:pPr>
        <w:tabs>
          <w:tab w:val="num" w:pos="4320"/>
        </w:tabs>
        <w:ind w:left="4320" w:hanging="360"/>
      </w:pPr>
      <w:rPr>
        <w:rFonts w:ascii="Wingdings" w:hAnsi="Wingdings" w:hint="default"/>
      </w:rPr>
    </w:lvl>
    <w:lvl w:ilvl="6" w:tplc="FFCE147A" w:tentative="1">
      <w:start w:val="1"/>
      <w:numFmt w:val="bullet"/>
      <w:lvlText w:val=""/>
      <w:lvlJc w:val="left"/>
      <w:pPr>
        <w:tabs>
          <w:tab w:val="num" w:pos="5040"/>
        </w:tabs>
        <w:ind w:left="5040" w:hanging="360"/>
      </w:pPr>
      <w:rPr>
        <w:rFonts w:ascii="Wingdings" w:hAnsi="Wingdings" w:hint="default"/>
      </w:rPr>
    </w:lvl>
    <w:lvl w:ilvl="7" w:tplc="DA128750" w:tentative="1">
      <w:start w:val="1"/>
      <w:numFmt w:val="bullet"/>
      <w:lvlText w:val=""/>
      <w:lvlJc w:val="left"/>
      <w:pPr>
        <w:tabs>
          <w:tab w:val="num" w:pos="5760"/>
        </w:tabs>
        <w:ind w:left="5760" w:hanging="360"/>
      </w:pPr>
      <w:rPr>
        <w:rFonts w:ascii="Wingdings" w:hAnsi="Wingdings" w:hint="default"/>
      </w:rPr>
    </w:lvl>
    <w:lvl w:ilvl="8" w:tplc="7DDC07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14580"/>
    <w:multiLevelType w:val="hybridMultilevel"/>
    <w:tmpl w:val="132AB08A"/>
    <w:lvl w:ilvl="0" w:tplc="215E986A">
      <w:start w:val="1"/>
      <w:numFmt w:val="bullet"/>
      <w:lvlText w:val="•"/>
      <w:lvlJc w:val="left"/>
      <w:pPr>
        <w:tabs>
          <w:tab w:val="num" w:pos="720"/>
        </w:tabs>
        <w:ind w:left="720" w:hanging="360"/>
      </w:pPr>
      <w:rPr>
        <w:rFonts w:ascii="Arial" w:hAnsi="Arial" w:hint="default"/>
      </w:rPr>
    </w:lvl>
    <w:lvl w:ilvl="1" w:tplc="904C39D8" w:tentative="1">
      <w:start w:val="1"/>
      <w:numFmt w:val="bullet"/>
      <w:lvlText w:val="•"/>
      <w:lvlJc w:val="left"/>
      <w:pPr>
        <w:tabs>
          <w:tab w:val="num" w:pos="1440"/>
        </w:tabs>
        <w:ind w:left="1440" w:hanging="360"/>
      </w:pPr>
      <w:rPr>
        <w:rFonts w:ascii="Arial" w:hAnsi="Arial" w:hint="default"/>
      </w:rPr>
    </w:lvl>
    <w:lvl w:ilvl="2" w:tplc="960025FC" w:tentative="1">
      <w:start w:val="1"/>
      <w:numFmt w:val="bullet"/>
      <w:lvlText w:val="•"/>
      <w:lvlJc w:val="left"/>
      <w:pPr>
        <w:tabs>
          <w:tab w:val="num" w:pos="2160"/>
        </w:tabs>
        <w:ind w:left="2160" w:hanging="360"/>
      </w:pPr>
      <w:rPr>
        <w:rFonts w:ascii="Arial" w:hAnsi="Arial" w:hint="default"/>
      </w:rPr>
    </w:lvl>
    <w:lvl w:ilvl="3" w:tplc="AED48710" w:tentative="1">
      <w:start w:val="1"/>
      <w:numFmt w:val="bullet"/>
      <w:lvlText w:val="•"/>
      <w:lvlJc w:val="left"/>
      <w:pPr>
        <w:tabs>
          <w:tab w:val="num" w:pos="2880"/>
        </w:tabs>
        <w:ind w:left="2880" w:hanging="360"/>
      </w:pPr>
      <w:rPr>
        <w:rFonts w:ascii="Arial" w:hAnsi="Arial" w:hint="default"/>
      </w:rPr>
    </w:lvl>
    <w:lvl w:ilvl="4" w:tplc="ED5C6398" w:tentative="1">
      <w:start w:val="1"/>
      <w:numFmt w:val="bullet"/>
      <w:lvlText w:val="•"/>
      <w:lvlJc w:val="left"/>
      <w:pPr>
        <w:tabs>
          <w:tab w:val="num" w:pos="3600"/>
        </w:tabs>
        <w:ind w:left="3600" w:hanging="360"/>
      </w:pPr>
      <w:rPr>
        <w:rFonts w:ascii="Arial" w:hAnsi="Arial" w:hint="default"/>
      </w:rPr>
    </w:lvl>
    <w:lvl w:ilvl="5" w:tplc="5DC0ED48" w:tentative="1">
      <w:start w:val="1"/>
      <w:numFmt w:val="bullet"/>
      <w:lvlText w:val="•"/>
      <w:lvlJc w:val="left"/>
      <w:pPr>
        <w:tabs>
          <w:tab w:val="num" w:pos="4320"/>
        </w:tabs>
        <w:ind w:left="4320" w:hanging="360"/>
      </w:pPr>
      <w:rPr>
        <w:rFonts w:ascii="Arial" w:hAnsi="Arial" w:hint="default"/>
      </w:rPr>
    </w:lvl>
    <w:lvl w:ilvl="6" w:tplc="AABEDF8A" w:tentative="1">
      <w:start w:val="1"/>
      <w:numFmt w:val="bullet"/>
      <w:lvlText w:val="•"/>
      <w:lvlJc w:val="left"/>
      <w:pPr>
        <w:tabs>
          <w:tab w:val="num" w:pos="5040"/>
        </w:tabs>
        <w:ind w:left="5040" w:hanging="360"/>
      </w:pPr>
      <w:rPr>
        <w:rFonts w:ascii="Arial" w:hAnsi="Arial" w:hint="default"/>
      </w:rPr>
    </w:lvl>
    <w:lvl w:ilvl="7" w:tplc="2BDCE620" w:tentative="1">
      <w:start w:val="1"/>
      <w:numFmt w:val="bullet"/>
      <w:lvlText w:val="•"/>
      <w:lvlJc w:val="left"/>
      <w:pPr>
        <w:tabs>
          <w:tab w:val="num" w:pos="5760"/>
        </w:tabs>
        <w:ind w:left="5760" w:hanging="360"/>
      </w:pPr>
      <w:rPr>
        <w:rFonts w:ascii="Arial" w:hAnsi="Arial" w:hint="default"/>
      </w:rPr>
    </w:lvl>
    <w:lvl w:ilvl="8" w:tplc="F1F01C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C746FF"/>
    <w:multiLevelType w:val="hybridMultilevel"/>
    <w:tmpl w:val="8B20C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597629"/>
    <w:multiLevelType w:val="hybridMultilevel"/>
    <w:tmpl w:val="BB3A455E"/>
    <w:lvl w:ilvl="0" w:tplc="792E4128">
      <w:start w:val="1"/>
      <w:numFmt w:val="bullet"/>
      <w:lvlText w:val="•"/>
      <w:lvlJc w:val="left"/>
      <w:pPr>
        <w:tabs>
          <w:tab w:val="num" w:pos="720"/>
        </w:tabs>
        <w:ind w:left="720" w:hanging="360"/>
      </w:pPr>
      <w:rPr>
        <w:rFonts w:ascii="Arial" w:hAnsi="Arial" w:hint="default"/>
      </w:rPr>
    </w:lvl>
    <w:lvl w:ilvl="1" w:tplc="F3BCF2FC">
      <w:start w:val="174"/>
      <w:numFmt w:val="bullet"/>
      <w:lvlText w:val="–"/>
      <w:lvlJc w:val="left"/>
      <w:pPr>
        <w:tabs>
          <w:tab w:val="num" w:pos="1440"/>
        </w:tabs>
        <w:ind w:left="1440" w:hanging="360"/>
      </w:pPr>
      <w:rPr>
        <w:rFonts w:ascii="Arial" w:hAnsi="Arial" w:hint="default"/>
      </w:rPr>
    </w:lvl>
    <w:lvl w:ilvl="2" w:tplc="39060E18" w:tentative="1">
      <w:start w:val="1"/>
      <w:numFmt w:val="bullet"/>
      <w:lvlText w:val="•"/>
      <w:lvlJc w:val="left"/>
      <w:pPr>
        <w:tabs>
          <w:tab w:val="num" w:pos="2160"/>
        </w:tabs>
        <w:ind w:left="2160" w:hanging="360"/>
      </w:pPr>
      <w:rPr>
        <w:rFonts w:ascii="Arial" w:hAnsi="Arial" w:hint="default"/>
      </w:rPr>
    </w:lvl>
    <w:lvl w:ilvl="3" w:tplc="FD3C765A" w:tentative="1">
      <w:start w:val="1"/>
      <w:numFmt w:val="bullet"/>
      <w:lvlText w:val="•"/>
      <w:lvlJc w:val="left"/>
      <w:pPr>
        <w:tabs>
          <w:tab w:val="num" w:pos="2880"/>
        </w:tabs>
        <w:ind w:left="2880" w:hanging="360"/>
      </w:pPr>
      <w:rPr>
        <w:rFonts w:ascii="Arial" w:hAnsi="Arial" w:hint="default"/>
      </w:rPr>
    </w:lvl>
    <w:lvl w:ilvl="4" w:tplc="C9929DC0" w:tentative="1">
      <w:start w:val="1"/>
      <w:numFmt w:val="bullet"/>
      <w:lvlText w:val="•"/>
      <w:lvlJc w:val="left"/>
      <w:pPr>
        <w:tabs>
          <w:tab w:val="num" w:pos="3600"/>
        </w:tabs>
        <w:ind w:left="3600" w:hanging="360"/>
      </w:pPr>
      <w:rPr>
        <w:rFonts w:ascii="Arial" w:hAnsi="Arial" w:hint="default"/>
      </w:rPr>
    </w:lvl>
    <w:lvl w:ilvl="5" w:tplc="6F6C0B0C" w:tentative="1">
      <w:start w:val="1"/>
      <w:numFmt w:val="bullet"/>
      <w:lvlText w:val="•"/>
      <w:lvlJc w:val="left"/>
      <w:pPr>
        <w:tabs>
          <w:tab w:val="num" w:pos="4320"/>
        </w:tabs>
        <w:ind w:left="4320" w:hanging="360"/>
      </w:pPr>
      <w:rPr>
        <w:rFonts w:ascii="Arial" w:hAnsi="Arial" w:hint="default"/>
      </w:rPr>
    </w:lvl>
    <w:lvl w:ilvl="6" w:tplc="372AD5E8" w:tentative="1">
      <w:start w:val="1"/>
      <w:numFmt w:val="bullet"/>
      <w:lvlText w:val="•"/>
      <w:lvlJc w:val="left"/>
      <w:pPr>
        <w:tabs>
          <w:tab w:val="num" w:pos="5040"/>
        </w:tabs>
        <w:ind w:left="5040" w:hanging="360"/>
      </w:pPr>
      <w:rPr>
        <w:rFonts w:ascii="Arial" w:hAnsi="Arial" w:hint="default"/>
      </w:rPr>
    </w:lvl>
    <w:lvl w:ilvl="7" w:tplc="B046EDEE" w:tentative="1">
      <w:start w:val="1"/>
      <w:numFmt w:val="bullet"/>
      <w:lvlText w:val="•"/>
      <w:lvlJc w:val="left"/>
      <w:pPr>
        <w:tabs>
          <w:tab w:val="num" w:pos="5760"/>
        </w:tabs>
        <w:ind w:left="5760" w:hanging="360"/>
      </w:pPr>
      <w:rPr>
        <w:rFonts w:ascii="Arial" w:hAnsi="Arial" w:hint="default"/>
      </w:rPr>
    </w:lvl>
    <w:lvl w:ilvl="8" w:tplc="482631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49048E"/>
    <w:multiLevelType w:val="hybridMultilevel"/>
    <w:tmpl w:val="D6ECABEE"/>
    <w:lvl w:ilvl="0" w:tplc="5080C07A">
      <w:start w:val="1"/>
      <w:numFmt w:val="bullet"/>
      <w:lvlText w:val="•"/>
      <w:lvlJc w:val="left"/>
      <w:pPr>
        <w:tabs>
          <w:tab w:val="num" w:pos="720"/>
        </w:tabs>
        <w:ind w:left="720" w:hanging="360"/>
      </w:pPr>
      <w:rPr>
        <w:rFonts w:ascii="Arial" w:hAnsi="Arial" w:hint="default"/>
      </w:rPr>
    </w:lvl>
    <w:lvl w:ilvl="1" w:tplc="92623B14">
      <w:start w:val="1"/>
      <w:numFmt w:val="bullet"/>
      <w:lvlText w:val="•"/>
      <w:lvlJc w:val="left"/>
      <w:pPr>
        <w:tabs>
          <w:tab w:val="num" w:pos="1440"/>
        </w:tabs>
        <w:ind w:left="1440" w:hanging="360"/>
      </w:pPr>
      <w:rPr>
        <w:rFonts w:ascii="Arial" w:hAnsi="Arial" w:hint="default"/>
      </w:rPr>
    </w:lvl>
    <w:lvl w:ilvl="2" w:tplc="E910B706" w:tentative="1">
      <w:start w:val="1"/>
      <w:numFmt w:val="bullet"/>
      <w:lvlText w:val="•"/>
      <w:lvlJc w:val="left"/>
      <w:pPr>
        <w:tabs>
          <w:tab w:val="num" w:pos="2160"/>
        </w:tabs>
        <w:ind w:left="2160" w:hanging="360"/>
      </w:pPr>
      <w:rPr>
        <w:rFonts w:ascii="Arial" w:hAnsi="Arial" w:hint="default"/>
      </w:rPr>
    </w:lvl>
    <w:lvl w:ilvl="3" w:tplc="F966622A" w:tentative="1">
      <w:start w:val="1"/>
      <w:numFmt w:val="bullet"/>
      <w:lvlText w:val="•"/>
      <w:lvlJc w:val="left"/>
      <w:pPr>
        <w:tabs>
          <w:tab w:val="num" w:pos="2880"/>
        </w:tabs>
        <w:ind w:left="2880" w:hanging="360"/>
      </w:pPr>
      <w:rPr>
        <w:rFonts w:ascii="Arial" w:hAnsi="Arial" w:hint="default"/>
      </w:rPr>
    </w:lvl>
    <w:lvl w:ilvl="4" w:tplc="5D90BA76" w:tentative="1">
      <w:start w:val="1"/>
      <w:numFmt w:val="bullet"/>
      <w:lvlText w:val="•"/>
      <w:lvlJc w:val="left"/>
      <w:pPr>
        <w:tabs>
          <w:tab w:val="num" w:pos="3600"/>
        </w:tabs>
        <w:ind w:left="3600" w:hanging="360"/>
      </w:pPr>
      <w:rPr>
        <w:rFonts w:ascii="Arial" w:hAnsi="Arial" w:hint="default"/>
      </w:rPr>
    </w:lvl>
    <w:lvl w:ilvl="5" w:tplc="F58CC116" w:tentative="1">
      <w:start w:val="1"/>
      <w:numFmt w:val="bullet"/>
      <w:lvlText w:val="•"/>
      <w:lvlJc w:val="left"/>
      <w:pPr>
        <w:tabs>
          <w:tab w:val="num" w:pos="4320"/>
        </w:tabs>
        <w:ind w:left="4320" w:hanging="360"/>
      </w:pPr>
      <w:rPr>
        <w:rFonts w:ascii="Arial" w:hAnsi="Arial" w:hint="default"/>
      </w:rPr>
    </w:lvl>
    <w:lvl w:ilvl="6" w:tplc="174E91F0" w:tentative="1">
      <w:start w:val="1"/>
      <w:numFmt w:val="bullet"/>
      <w:lvlText w:val="•"/>
      <w:lvlJc w:val="left"/>
      <w:pPr>
        <w:tabs>
          <w:tab w:val="num" w:pos="5040"/>
        </w:tabs>
        <w:ind w:left="5040" w:hanging="360"/>
      </w:pPr>
      <w:rPr>
        <w:rFonts w:ascii="Arial" w:hAnsi="Arial" w:hint="default"/>
      </w:rPr>
    </w:lvl>
    <w:lvl w:ilvl="7" w:tplc="469C3648" w:tentative="1">
      <w:start w:val="1"/>
      <w:numFmt w:val="bullet"/>
      <w:lvlText w:val="•"/>
      <w:lvlJc w:val="left"/>
      <w:pPr>
        <w:tabs>
          <w:tab w:val="num" w:pos="5760"/>
        </w:tabs>
        <w:ind w:left="5760" w:hanging="360"/>
      </w:pPr>
      <w:rPr>
        <w:rFonts w:ascii="Arial" w:hAnsi="Arial" w:hint="default"/>
      </w:rPr>
    </w:lvl>
    <w:lvl w:ilvl="8" w:tplc="DD78E8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FC4897"/>
    <w:multiLevelType w:val="hybridMultilevel"/>
    <w:tmpl w:val="0860B41C"/>
    <w:lvl w:ilvl="0" w:tplc="32DC94AE">
      <w:start w:val="1"/>
      <w:numFmt w:val="bullet"/>
      <w:lvlText w:val="•"/>
      <w:lvlJc w:val="left"/>
      <w:pPr>
        <w:tabs>
          <w:tab w:val="num" w:pos="720"/>
        </w:tabs>
        <w:ind w:left="720" w:hanging="360"/>
      </w:pPr>
      <w:rPr>
        <w:rFonts w:ascii="Arial" w:hAnsi="Arial" w:hint="default"/>
      </w:rPr>
    </w:lvl>
    <w:lvl w:ilvl="1" w:tplc="7CD6BB82" w:tentative="1">
      <w:start w:val="1"/>
      <w:numFmt w:val="bullet"/>
      <w:lvlText w:val="•"/>
      <w:lvlJc w:val="left"/>
      <w:pPr>
        <w:tabs>
          <w:tab w:val="num" w:pos="1440"/>
        </w:tabs>
        <w:ind w:left="1440" w:hanging="360"/>
      </w:pPr>
      <w:rPr>
        <w:rFonts w:ascii="Arial" w:hAnsi="Arial" w:hint="default"/>
      </w:rPr>
    </w:lvl>
    <w:lvl w:ilvl="2" w:tplc="229076FA" w:tentative="1">
      <w:start w:val="1"/>
      <w:numFmt w:val="bullet"/>
      <w:lvlText w:val="•"/>
      <w:lvlJc w:val="left"/>
      <w:pPr>
        <w:tabs>
          <w:tab w:val="num" w:pos="2160"/>
        </w:tabs>
        <w:ind w:left="2160" w:hanging="360"/>
      </w:pPr>
      <w:rPr>
        <w:rFonts w:ascii="Arial" w:hAnsi="Arial" w:hint="default"/>
      </w:rPr>
    </w:lvl>
    <w:lvl w:ilvl="3" w:tplc="E42E6E44" w:tentative="1">
      <w:start w:val="1"/>
      <w:numFmt w:val="bullet"/>
      <w:lvlText w:val="•"/>
      <w:lvlJc w:val="left"/>
      <w:pPr>
        <w:tabs>
          <w:tab w:val="num" w:pos="2880"/>
        </w:tabs>
        <w:ind w:left="2880" w:hanging="360"/>
      </w:pPr>
      <w:rPr>
        <w:rFonts w:ascii="Arial" w:hAnsi="Arial" w:hint="default"/>
      </w:rPr>
    </w:lvl>
    <w:lvl w:ilvl="4" w:tplc="9646A90C" w:tentative="1">
      <w:start w:val="1"/>
      <w:numFmt w:val="bullet"/>
      <w:lvlText w:val="•"/>
      <w:lvlJc w:val="left"/>
      <w:pPr>
        <w:tabs>
          <w:tab w:val="num" w:pos="3600"/>
        </w:tabs>
        <w:ind w:left="3600" w:hanging="360"/>
      </w:pPr>
      <w:rPr>
        <w:rFonts w:ascii="Arial" w:hAnsi="Arial" w:hint="default"/>
      </w:rPr>
    </w:lvl>
    <w:lvl w:ilvl="5" w:tplc="DABCFD5C" w:tentative="1">
      <w:start w:val="1"/>
      <w:numFmt w:val="bullet"/>
      <w:lvlText w:val="•"/>
      <w:lvlJc w:val="left"/>
      <w:pPr>
        <w:tabs>
          <w:tab w:val="num" w:pos="4320"/>
        </w:tabs>
        <w:ind w:left="4320" w:hanging="360"/>
      </w:pPr>
      <w:rPr>
        <w:rFonts w:ascii="Arial" w:hAnsi="Arial" w:hint="default"/>
      </w:rPr>
    </w:lvl>
    <w:lvl w:ilvl="6" w:tplc="7D687946" w:tentative="1">
      <w:start w:val="1"/>
      <w:numFmt w:val="bullet"/>
      <w:lvlText w:val="•"/>
      <w:lvlJc w:val="left"/>
      <w:pPr>
        <w:tabs>
          <w:tab w:val="num" w:pos="5040"/>
        </w:tabs>
        <w:ind w:left="5040" w:hanging="360"/>
      </w:pPr>
      <w:rPr>
        <w:rFonts w:ascii="Arial" w:hAnsi="Arial" w:hint="default"/>
      </w:rPr>
    </w:lvl>
    <w:lvl w:ilvl="7" w:tplc="0ADE6C5A" w:tentative="1">
      <w:start w:val="1"/>
      <w:numFmt w:val="bullet"/>
      <w:lvlText w:val="•"/>
      <w:lvlJc w:val="left"/>
      <w:pPr>
        <w:tabs>
          <w:tab w:val="num" w:pos="5760"/>
        </w:tabs>
        <w:ind w:left="5760" w:hanging="360"/>
      </w:pPr>
      <w:rPr>
        <w:rFonts w:ascii="Arial" w:hAnsi="Arial" w:hint="default"/>
      </w:rPr>
    </w:lvl>
    <w:lvl w:ilvl="8" w:tplc="55E81E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045FE8"/>
    <w:multiLevelType w:val="hybridMultilevel"/>
    <w:tmpl w:val="FA02D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A47E7"/>
    <w:multiLevelType w:val="hybridMultilevel"/>
    <w:tmpl w:val="59801C1E"/>
    <w:lvl w:ilvl="0" w:tplc="07CA0B6C">
      <w:start w:val="1"/>
      <w:numFmt w:val="bullet"/>
      <w:lvlText w:val=""/>
      <w:lvlJc w:val="left"/>
      <w:pPr>
        <w:tabs>
          <w:tab w:val="num" w:pos="720"/>
        </w:tabs>
        <w:ind w:left="720" w:hanging="360"/>
      </w:pPr>
      <w:rPr>
        <w:rFonts w:ascii="Wingdings" w:hAnsi="Wingdings" w:hint="default"/>
      </w:rPr>
    </w:lvl>
    <w:lvl w:ilvl="1" w:tplc="72861B8C" w:tentative="1">
      <w:start w:val="1"/>
      <w:numFmt w:val="bullet"/>
      <w:lvlText w:val=""/>
      <w:lvlJc w:val="left"/>
      <w:pPr>
        <w:tabs>
          <w:tab w:val="num" w:pos="1440"/>
        </w:tabs>
        <w:ind w:left="1440" w:hanging="360"/>
      </w:pPr>
      <w:rPr>
        <w:rFonts w:ascii="Wingdings" w:hAnsi="Wingdings" w:hint="default"/>
      </w:rPr>
    </w:lvl>
    <w:lvl w:ilvl="2" w:tplc="4482AE78" w:tentative="1">
      <w:start w:val="1"/>
      <w:numFmt w:val="bullet"/>
      <w:lvlText w:val=""/>
      <w:lvlJc w:val="left"/>
      <w:pPr>
        <w:tabs>
          <w:tab w:val="num" w:pos="2160"/>
        </w:tabs>
        <w:ind w:left="2160" w:hanging="360"/>
      </w:pPr>
      <w:rPr>
        <w:rFonts w:ascii="Wingdings" w:hAnsi="Wingdings" w:hint="default"/>
      </w:rPr>
    </w:lvl>
    <w:lvl w:ilvl="3" w:tplc="A7B8AFBC" w:tentative="1">
      <w:start w:val="1"/>
      <w:numFmt w:val="bullet"/>
      <w:lvlText w:val=""/>
      <w:lvlJc w:val="left"/>
      <w:pPr>
        <w:tabs>
          <w:tab w:val="num" w:pos="2880"/>
        </w:tabs>
        <w:ind w:left="2880" w:hanging="360"/>
      </w:pPr>
      <w:rPr>
        <w:rFonts w:ascii="Wingdings" w:hAnsi="Wingdings" w:hint="default"/>
      </w:rPr>
    </w:lvl>
    <w:lvl w:ilvl="4" w:tplc="543CE308" w:tentative="1">
      <w:start w:val="1"/>
      <w:numFmt w:val="bullet"/>
      <w:lvlText w:val=""/>
      <w:lvlJc w:val="left"/>
      <w:pPr>
        <w:tabs>
          <w:tab w:val="num" w:pos="3600"/>
        </w:tabs>
        <w:ind w:left="3600" w:hanging="360"/>
      </w:pPr>
      <w:rPr>
        <w:rFonts w:ascii="Wingdings" w:hAnsi="Wingdings" w:hint="default"/>
      </w:rPr>
    </w:lvl>
    <w:lvl w:ilvl="5" w:tplc="2F7036AE" w:tentative="1">
      <w:start w:val="1"/>
      <w:numFmt w:val="bullet"/>
      <w:lvlText w:val=""/>
      <w:lvlJc w:val="left"/>
      <w:pPr>
        <w:tabs>
          <w:tab w:val="num" w:pos="4320"/>
        </w:tabs>
        <w:ind w:left="4320" w:hanging="360"/>
      </w:pPr>
      <w:rPr>
        <w:rFonts w:ascii="Wingdings" w:hAnsi="Wingdings" w:hint="default"/>
      </w:rPr>
    </w:lvl>
    <w:lvl w:ilvl="6" w:tplc="147C57C8" w:tentative="1">
      <w:start w:val="1"/>
      <w:numFmt w:val="bullet"/>
      <w:lvlText w:val=""/>
      <w:lvlJc w:val="left"/>
      <w:pPr>
        <w:tabs>
          <w:tab w:val="num" w:pos="5040"/>
        </w:tabs>
        <w:ind w:left="5040" w:hanging="360"/>
      </w:pPr>
      <w:rPr>
        <w:rFonts w:ascii="Wingdings" w:hAnsi="Wingdings" w:hint="default"/>
      </w:rPr>
    </w:lvl>
    <w:lvl w:ilvl="7" w:tplc="E85CC1F4" w:tentative="1">
      <w:start w:val="1"/>
      <w:numFmt w:val="bullet"/>
      <w:lvlText w:val=""/>
      <w:lvlJc w:val="left"/>
      <w:pPr>
        <w:tabs>
          <w:tab w:val="num" w:pos="5760"/>
        </w:tabs>
        <w:ind w:left="5760" w:hanging="360"/>
      </w:pPr>
      <w:rPr>
        <w:rFonts w:ascii="Wingdings" w:hAnsi="Wingdings" w:hint="default"/>
      </w:rPr>
    </w:lvl>
    <w:lvl w:ilvl="8" w:tplc="313AF15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0"/>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zybyla, Vincent">
    <w15:presenceInfo w15:providerId="AD" w15:userId="S-1-5-21-725345543-2052111302-527237240-852427"/>
  </w15:person>
  <w15:person w15:author="Worley, Kevin">
    <w15:presenceInfo w15:providerId="AD" w15:userId="S-1-5-21-725345543-2052111302-527237240-845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BA"/>
    <w:rsid w:val="000F6A01"/>
    <w:rsid w:val="00197918"/>
    <w:rsid w:val="001E092D"/>
    <w:rsid w:val="001F707E"/>
    <w:rsid w:val="00226DB4"/>
    <w:rsid w:val="0024582B"/>
    <w:rsid w:val="004C2DBA"/>
    <w:rsid w:val="00586703"/>
    <w:rsid w:val="006A3D94"/>
    <w:rsid w:val="007034EF"/>
    <w:rsid w:val="0078645C"/>
    <w:rsid w:val="00807D91"/>
    <w:rsid w:val="008119EE"/>
    <w:rsid w:val="00831A9A"/>
    <w:rsid w:val="0083496B"/>
    <w:rsid w:val="00873C3B"/>
    <w:rsid w:val="008C2EC2"/>
    <w:rsid w:val="008F512A"/>
    <w:rsid w:val="00951457"/>
    <w:rsid w:val="009523D4"/>
    <w:rsid w:val="00A502F7"/>
    <w:rsid w:val="00A73C72"/>
    <w:rsid w:val="00A87AAF"/>
    <w:rsid w:val="00AB211A"/>
    <w:rsid w:val="00AC2D96"/>
    <w:rsid w:val="00B10773"/>
    <w:rsid w:val="00B41014"/>
    <w:rsid w:val="00B756C8"/>
    <w:rsid w:val="00B955CB"/>
    <w:rsid w:val="00BA7A13"/>
    <w:rsid w:val="00BD2CC8"/>
    <w:rsid w:val="00C009B3"/>
    <w:rsid w:val="00C446E9"/>
    <w:rsid w:val="00CC6B16"/>
    <w:rsid w:val="00CC7618"/>
    <w:rsid w:val="00D15144"/>
    <w:rsid w:val="00D673D0"/>
    <w:rsid w:val="00D72A7F"/>
    <w:rsid w:val="00D91399"/>
    <w:rsid w:val="00DD4492"/>
    <w:rsid w:val="00F31C67"/>
    <w:rsid w:val="00F844B3"/>
    <w:rsid w:val="00FB24ED"/>
    <w:rsid w:val="00FB250C"/>
    <w:rsid w:val="00F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A6D"/>
  <w15:chartTrackingRefBased/>
  <w15:docId w15:val="{717AAD15-2F88-44BF-9239-640CD9D9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B3"/>
    <w:pPr>
      <w:ind w:left="720"/>
      <w:contextualSpacing/>
    </w:pPr>
  </w:style>
  <w:style w:type="character" w:styleId="CommentReference">
    <w:name w:val="annotation reference"/>
    <w:basedOn w:val="DefaultParagraphFont"/>
    <w:uiPriority w:val="99"/>
    <w:semiHidden/>
    <w:unhideWhenUsed/>
    <w:rsid w:val="00B41014"/>
    <w:rPr>
      <w:sz w:val="16"/>
      <w:szCs w:val="16"/>
    </w:rPr>
  </w:style>
  <w:style w:type="paragraph" w:styleId="CommentText">
    <w:name w:val="annotation text"/>
    <w:basedOn w:val="Normal"/>
    <w:link w:val="CommentTextChar"/>
    <w:uiPriority w:val="99"/>
    <w:semiHidden/>
    <w:unhideWhenUsed/>
    <w:rsid w:val="00B41014"/>
    <w:pPr>
      <w:spacing w:line="240" w:lineRule="auto"/>
    </w:pPr>
    <w:rPr>
      <w:sz w:val="20"/>
      <w:szCs w:val="20"/>
    </w:rPr>
  </w:style>
  <w:style w:type="character" w:customStyle="1" w:styleId="CommentTextChar">
    <w:name w:val="Comment Text Char"/>
    <w:basedOn w:val="DefaultParagraphFont"/>
    <w:link w:val="CommentText"/>
    <w:uiPriority w:val="99"/>
    <w:semiHidden/>
    <w:rsid w:val="00B41014"/>
    <w:rPr>
      <w:sz w:val="20"/>
      <w:szCs w:val="20"/>
    </w:rPr>
  </w:style>
  <w:style w:type="paragraph" w:styleId="CommentSubject">
    <w:name w:val="annotation subject"/>
    <w:basedOn w:val="CommentText"/>
    <w:next w:val="CommentText"/>
    <w:link w:val="CommentSubjectChar"/>
    <w:uiPriority w:val="99"/>
    <w:semiHidden/>
    <w:unhideWhenUsed/>
    <w:rsid w:val="00B41014"/>
    <w:rPr>
      <w:b/>
      <w:bCs/>
    </w:rPr>
  </w:style>
  <w:style w:type="character" w:customStyle="1" w:styleId="CommentSubjectChar">
    <w:name w:val="Comment Subject Char"/>
    <w:basedOn w:val="CommentTextChar"/>
    <w:link w:val="CommentSubject"/>
    <w:uiPriority w:val="99"/>
    <w:semiHidden/>
    <w:rsid w:val="00B41014"/>
    <w:rPr>
      <w:b/>
      <w:bCs/>
      <w:sz w:val="20"/>
      <w:szCs w:val="20"/>
    </w:rPr>
  </w:style>
  <w:style w:type="paragraph" w:styleId="BalloonText">
    <w:name w:val="Balloon Text"/>
    <w:basedOn w:val="Normal"/>
    <w:link w:val="BalloonTextChar"/>
    <w:uiPriority w:val="99"/>
    <w:semiHidden/>
    <w:unhideWhenUsed/>
    <w:rsid w:val="00B41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014"/>
    <w:rPr>
      <w:rFonts w:ascii="Segoe UI" w:hAnsi="Segoe UI" w:cs="Segoe UI"/>
      <w:sz w:val="18"/>
      <w:szCs w:val="18"/>
    </w:rPr>
  </w:style>
  <w:style w:type="character" w:styleId="Hyperlink">
    <w:name w:val="Hyperlink"/>
    <w:basedOn w:val="DefaultParagraphFont"/>
    <w:uiPriority w:val="99"/>
    <w:unhideWhenUsed/>
    <w:rsid w:val="008119EE"/>
    <w:rPr>
      <w:color w:val="0563C1" w:themeColor="hyperlink"/>
      <w:u w:val="single"/>
    </w:rPr>
  </w:style>
  <w:style w:type="character" w:styleId="FollowedHyperlink">
    <w:name w:val="FollowedHyperlink"/>
    <w:basedOn w:val="DefaultParagraphFont"/>
    <w:uiPriority w:val="99"/>
    <w:semiHidden/>
    <w:unhideWhenUsed/>
    <w:rsid w:val="00811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6978">
      <w:bodyDiv w:val="1"/>
      <w:marLeft w:val="0"/>
      <w:marRight w:val="0"/>
      <w:marTop w:val="0"/>
      <w:marBottom w:val="0"/>
      <w:divBdr>
        <w:top w:val="none" w:sz="0" w:space="0" w:color="auto"/>
        <w:left w:val="none" w:sz="0" w:space="0" w:color="auto"/>
        <w:bottom w:val="none" w:sz="0" w:space="0" w:color="auto"/>
        <w:right w:val="none" w:sz="0" w:space="0" w:color="auto"/>
      </w:divBdr>
      <w:divsChild>
        <w:div w:id="578953194">
          <w:marLeft w:val="274"/>
          <w:marRight w:val="0"/>
          <w:marTop w:val="0"/>
          <w:marBottom w:val="0"/>
          <w:divBdr>
            <w:top w:val="none" w:sz="0" w:space="0" w:color="auto"/>
            <w:left w:val="none" w:sz="0" w:space="0" w:color="auto"/>
            <w:bottom w:val="none" w:sz="0" w:space="0" w:color="auto"/>
            <w:right w:val="none" w:sz="0" w:space="0" w:color="auto"/>
          </w:divBdr>
        </w:div>
        <w:div w:id="243761015">
          <w:marLeft w:val="274"/>
          <w:marRight w:val="0"/>
          <w:marTop w:val="0"/>
          <w:marBottom w:val="0"/>
          <w:divBdr>
            <w:top w:val="none" w:sz="0" w:space="0" w:color="auto"/>
            <w:left w:val="none" w:sz="0" w:space="0" w:color="auto"/>
            <w:bottom w:val="none" w:sz="0" w:space="0" w:color="auto"/>
            <w:right w:val="none" w:sz="0" w:space="0" w:color="auto"/>
          </w:divBdr>
        </w:div>
        <w:div w:id="2047102673">
          <w:marLeft w:val="274"/>
          <w:marRight w:val="0"/>
          <w:marTop w:val="0"/>
          <w:marBottom w:val="0"/>
          <w:divBdr>
            <w:top w:val="none" w:sz="0" w:space="0" w:color="auto"/>
            <w:left w:val="none" w:sz="0" w:space="0" w:color="auto"/>
            <w:bottom w:val="none" w:sz="0" w:space="0" w:color="auto"/>
            <w:right w:val="none" w:sz="0" w:space="0" w:color="auto"/>
          </w:divBdr>
        </w:div>
        <w:div w:id="1426876080">
          <w:marLeft w:val="274"/>
          <w:marRight w:val="0"/>
          <w:marTop w:val="0"/>
          <w:marBottom w:val="0"/>
          <w:divBdr>
            <w:top w:val="none" w:sz="0" w:space="0" w:color="auto"/>
            <w:left w:val="none" w:sz="0" w:space="0" w:color="auto"/>
            <w:bottom w:val="none" w:sz="0" w:space="0" w:color="auto"/>
            <w:right w:val="none" w:sz="0" w:space="0" w:color="auto"/>
          </w:divBdr>
        </w:div>
      </w:divsChild>
    </w:div>
    <w:div w:id="79102784">
      <w:bodyDiv w:val="1"/>
      <w:marLeft w:val="0"/>
      <w:marRight w:val="0"/>
      <w:marTop w:val="0"/>
      <w:marBottom w:val="0"/>
      <w:divBdr>
        <w:top w:val="none" w:sz="0" w:space="0" w:color="auto"/>
        <w:left w:val="none" w:sz="0" w:space="0" w:color="auto"/>
        <w:bottom w:val="none" w:sz="0" w:space="0" w:color="auto"/>
        <w:right w:val="none" w:sz="0" w:space="0" w:color="auto"/>
      </w:divBdr>
    </w:div>
    <w:div w:id="176384326">
      <w:bodyDiv w:val="1"/>
      <w:marLeft w:val="0"/>
      <w:marRight w:val="0"/>
      <w:marTop w:val="0"/>
      <w:marBottom w:val="0"/>
      <w:divBdr>
        <w:top w:val="none" w:sz="0" w:space="0" w:color="auto"/>
        <w:left w:val="none" w:sz="0" w:space="0" w:color="auto"/>
        <w:bottom w:val="none" w:sz="0" w:space="0" w:color="auto"/>
        <w:right w:val="none" w:sz="0" w:space="0" w:color="auto"/>
      </w:divBdr>
    </w:div>
    <w:div w:id="293951739">
      <w:bodyDiv w:val="1"/>
      <w:marLeft w:val="0"/>
      <w:marRight w:val="0"/>
      <w:marTop w:val="0"/>
      <w:marBottom w:val="0"/>
      <w:divBdr>
        <w:top w:val="none" w:sz="0" w:space="0" w:color="auto"/>
        <w:left w:val="none" w:sz="0" w:space="0" w:color="auto"/>
        <w:bottom w:val="none" w:sz="0" w:space="0" w:color="auto"/>
        <w:right w:val="none" w:sz="0" w:space="0" w:color="auto"/>
      </w:divBdr>
      <w:divsChild>
        <w:div w:id="154104187">
          <w:marLeft w:val="202"/>
          <w:marRight w:val="0"/>
          <w:marTop w:val="0"/>
          <w:marBottom w:val="0"/>
          <w:divBdr>
            <w:top w:val="none" w:sz="0" w:space="0" w:color="auto"/>
            <w:left w:val="none" w:sz="0" w:space="0" w:color="auto"/>
            <w:bottom w:val="none" w:sz="0" w:space="0" w:color="auto"/>
            <w:right w:val="none" w:sz="0" w:space="0" w:color="auto"/>
          </w:divBdr>
        </w:div>
        <w:div w:id="53703018">
          <w:marLeft w:val="202"/>
          <w:marRight w:val="0"/>
          <w:marTop w:val="0"/>
          <w:marBottom w:val="0"/>
          <w:divBdr>
            <w:top w:val="none" w:sz="0" w:space="0" w:color="auto"/>
            <w:left w:val="none" w:sz="0" w:space="0" w:color="auto"/>
            <w:bottom w:val="none" w:sz="0" w:space="0" w:color="auto"/>
            <w:right w:val="none" w:sz="0" w:space="0" w:color="auto"/>
          </w:divBdr>
        </w:div>
        <w:div w:id="1344820396">
          <w:marLeft w:val="202"/>
          <w:marRight w:val="0"/>
          <w:marTop w:val="0"/>
          <w:marBottom w:val="0"/>
          <w:divBdr>
            <w:top w:val="none" w:sz="0" w:space="0" w:color="auto"/>
            <w:left w:val="none" w:sz="0" w:space="0" w:color="auto"/>
            <w:bottom w:val="none" w:sz="0" w:space="0" w:color="auto"/>
            <w:right w:val="none" w:sz="0" w:space="0" w:color="auto"/>
          </w:divBdr>
        </w:div>
        <w:div w:id="1482041234">
          <w:marLeft w:val="202"/>
          <w:marRight w:val="0"/>
          <w:marTop w:val="0"/>
          <w:marBottom w:val="0"/>
          <w:divBdr>
            <w:top w:val="none" w:sz="0" w:space="0" w:color="auto"/>
            <w:left w:val="none" w:sz="0" w:space="0" w:color="auto"/>
            <w:bottom w:val="none" w:sz="0" w:space="0" w:color="auto"/>
            <w:right w:val="none" w:sz="0" w:space="0" w:color="auto"/>
          </w:divBdr>
        </w:div>
      </w:divsChild>
    </w:div>
    <w:div w:id="382679106">
      <w:bodyDiv w:val="1"/>
      <w:marLeft w:val="0"/>
      <w:marRight w:val="0"/>
      <w:marTop w:val="0"/>
      <w:marBottom w:val="0"/>
      <w:divBdr>
        <w:top w:val="none" w:sz="0" w:space="0" w:color="auto"/>
        <w:left w:val="none" w:sz="0" w:space="0" w:color="auto"/>
        <w:bottom w:val="none" w:sz="0" w:space="0" w:color="auto"/>
        <w:right w:val="none" w:sz="0" w:space="0" w:color="auto"/>
      </w:divBdr>
    </w:div>
    <w:div w:id="549197205">
      <w:bodyDiv w:val="1"/>
      <w:marLeft w:val="0"/>
      <w:marRight w:val="0"/>
      <w:marTop w:val="0"/>
      <w:marBottom w:val="0"/>
      <w:divBdr>
        <w:top w:val="none" w:sz="0" w:space="0" w:color="auto"/>
        <w:left w:val="none" w:sz="0" w:space="0" w:color="auto"/>
        <w:bottom w:val="none" w:sz="0" w:space="0" w:color="auto"/>
        <w:right w:val="none" w:sz="0" w:space="0" w:color="auto"/>
      </w:divBdr>
      <w:divsChild>
        <w:div w:id="123425069">
          <w:marLeft w:val="202"/>
          <w:marRight w:val="0"/>
          <w:marTop w:val="0"/>
          <w:marBottom w:val="90"/>
          <w:divBdr>
            <w:top w:val="none" w:sz="0" w:space="0" w:color="auto"/>
            <w:left w:val="none" w:sz="0" w:space="0" w:color="auto"/>
            <w:bottom w:val="none" w:sz="0" w:space="0" w:color="auto"/>
            <w:right w:val="none" w:sz="0" w:space="0" w:color="auto"/>
          </w:divBdr>
        </w:div>
        <w:div w:id="2144422188">
          <w:marLeft w:val="202"/>
          <w:marRight w:val="0"/>
          <w:marTop w:val="0"/>
          <w:marBottom w:val="90"/>
          <w:divBdr>
            <w:top w:val="none" w:sz="0" w:space="0" w:color="auto"/>
            <w:left w:val="none" w:sz="0" w:space="0" w:color="auto"/>
            <w:bottom w:val="none" w:sz="0" w:space="0" w:color="auto"/>
            <w:right w:val="none" w:sz="0" w:space="0" w:color="auto"/>
          </w:divBdr>
        </w:div>
        <w:div w:id="1727801249">
          <w:marLeft w:val="202"/>
          <w:marRight w:val="0"/>
          <w:marTop w:val="0"/>
          <w:marBottom w:val="90"/>
          <w:divBdr>
            <w:top w:val="none" w:sz="0" w:space="0" w:color="auto"/>
            <w:left w:val="none" w:sz="0" w:space="0" w:color="auto"/>
            <w:bottom w:val="none" w:sz="0" w:space="0" w:color="auto"/>
            <w:right w:val="none" w:sz="0" w:space="0" w:color="auto"/>
          </w:divBdr>
        </w:div>
        <w:div w:id="2020614843">
          <w:marLeft w:val="202"/>
          <w:marRight w:val="0"/>
          <w:marTop w:val="0"/>
          <w:marBottom w:val="90"/>
          <w:divBdr>
            <w:top w:val="none" w:sz="0" w:space="0" w:color="auto"/>
            <w:left w:val="none" w:sz="0" w:space="0" w:color="auto"/>
            <w:bottom w:val="none" w:sz="0" w:space="0" w:color="auto"/>
            <w:right w:val="none" w:sz="0" w:space="0" w:color="auto"/>
          </w:divBdr>
        </w:div>
        <w:div w:id="1794206146">
          <w:marLeft w:val="202"/>
          <w:marRight w:val="0"/>
          <w:marTop w:val="0"/>
          <w:marBottom w:val="90"/>
          <w:divBdr>
            <w:top w:val="none" w:sz="0" w:space="0" w:color="auto"/>
            <w:left w:val="none" w:sz="0" w:space="0" w:color="auto"/>
            <w:bottom w:val="none" w:sz="0" w:space="0" w:color="auto"/>
            <w:right w:val="none" w:sz="0" w:space="0" w:color="auto"/>
          </w:divBdr>
        </w:div>
        <w:div w:id="326903401">
          <w:marLeft w:val="202"/>
          <w:marRight w:val="0"/>
          <w:marTop w:val="0"/>
          <w:marBottom w:val="90"/>
          <w:divBdr>
            <w:top w:val="none" w:sz="0" w:space="0" w:color="auto"/>
            <w:left w:val="none" w:sz="0" w:space="0" w:color="auto"/>
            <w:bottom w:val="none" w:sz="0" w:space="0" w:color="auto"/>
            <w:right w:val="none" w:sz="0" w:space="0" w:color="auto"/>
          </w:divBdr>
        </w:div>
        <w:div w:id="508713550">
          <w:marLeft w:val="202"/>
          <w:marRight w:val="0"/>
          <w:marTop w:val="0"/>
          <w:marBottom w:val="90"/>
          <w:divBdr>
            <w:top w:val="none" w:sz="0" w:space="0" w:color="auto"/>
            <w:left w:val="none" w:sz="0" w:space="0" w:color="auto"/>
            <w:bottom w:val="none" w:sz="0" w:space="0" w:color="auto"/>
            <w:right w:val="none" w:sz="0" w:space="0" w:color="auto"/>
          </w:divBdr>
        </w:div>
        <w:div w:id="116023241">
          <w:marLeft w:val="202"/>
          <w:marRight w:val="0"/>
          <w:marTop w:val="0"/>
          <w:marBottom w:val="90"/>
          <w:divBdr>
            <w:top w:val="none" w:sz="0" w:space="0" w:color="auto"/>
            <w:left w:val="none" w:sz="0" w:space="0" w:color="auto"/>
            <w:bottom w:val="none" w:sz="0" w:space="0" w:color="auto"/>
            <w:right w:val="none" w:sz="0" w:space="0" w:color="auto"/>
          </w:divBdr>
        </w:div>
        <w:div w:id="1034187158">
          <w:marLeft w:val="202"/>
          <w:marRight w:val="0"/>
          <w:marTop w:val="0"/>
          <w:marBottom w:val="90"/>
          <w:divBdr>
            <w:top w:val="none" w:sz="0" w:space="0" w:color="auto"/>
            <w:left w:val="none" w:sz="0" w:space="0" w:color="auto"/>
            <w:bottom w:val="none" w:sz="0" w:space="0" w:color="auto"/>
            <w:right w:val="none" w:sz="0" w:space="0" w:color="auto"/>
          </w:divBdr>
        </w:div>
      </w:divsChild>
    </w:div>
    <w:div w:id="665478307">
      <w:bodyDiv w:val="1"/>
      <w:marLeft w:val="0"/>
      <w:marRight w:val="0"/>
      <w:marTop w:val="0"/>
      <w:marBottom w:val="0"/>
      <w:divBdr>
        <w:top w:val="none" w:sz="0" w:space="0" w:color="auto"/>
        <w:left w:val="none" w:sz="0" w:space="0" w:color="auto"/>
        <w:bottom w:val="none" w:sz="0" w:space="0" w:color="auto"/>
        <w:right w:val="none" w:sz="0" w:space="0" w:color="auto"/>
      </w:divBdr>
      <w:divsChild>
        <w:div w:id="1605460558">
          <w:marLeft w:val="446"/>
          <w:marRight w:val="0"/>
          <w:marTop w:val="240"/>
          <w:marBottom w:val="0"/>
          <w:divBdr>
            <w:top w:val="none" w:sz="0" w:space="0" w:color="auto"/>
            <w:left w:val="none" w:sz="0" w:space="0" w:color="auto"/>
            <w:bottom w:val="none" w:sz="0" w:space="0" w:color="auto"/>
            <w:right w:val="none" w:sz="0" w:space="0" w:color="auto"/>
          </w:divBdr>
        </w:div>
        <w:div w:id="1631352704">
          <w:marLeft w:val="446"/>
          <w:marRight w:val="0"/>
          <w:marTop w:val="240"/>
          <w:marBottom w:val="0"/>
          <w:divBdr>
            <w:top w:val="none" w:sz="0" w:space="0" w:color="auto"/>
            <w:left w:val="none" w:sz="0" w:space="0" w:color="auto"/>
            <w:bottom w:val="none" w:sz="0" w:space="0" w:color="auto"/>
            <w:right w:val="none" w:sz="0" w:space="0" w:color="auto"/>
          </w:divBdr>
        </w:div>
        <w:div w:id="413094468">
          <w:marLeft w:val="1080"/>
          <w:marRight w:val="0"/>
          <w:marTop w:val="120"/>
          <w:marBottom w:val="0"/>
          <w:divBdr>
            <w:top w:val="none" w:sz="0" w:space="0" w:color="auto"/>
            <w:left w:val="none" w:sz="0" w:space="0" w:color="auto"/>
            <w:bottom w:val="none" w:sz="0" w:space="0" w:color="auto"/>
            <w:right w:val="none" w:sz="0" w:space="0" w:color="auto"/>
          </w:divBdr>
        </w:div>
      </w:divsChild>
    </w:div>
    <w:div w:id="743841203">
      <w:bodyDiv w:val="1"/>
      <w:marLeft w:val="0"/>
      <w:marRight w:val="0"/>
      <w:marTop w:val="0"/>
      <w:marBottom w:val="0"/>
      <w:divBdr>
        <w:top w:val="none" w:sz="0" w:space="0" w:color="auto"/>
        <w:left w:val="none" w:sz="0" w:space="0" w:color="auto"/>
        <w:bottom w:val="none" w:sz="0" w:space="0" w:color="auto"/>
        <w:right w:val="none" w:sz="0" w:space="0" w:color="auto"/>
      </w:divBdr>
    </w:div>
    <w:div w:id="996811240">
      <w:bodyDiv w:val="1"/>
      <w:marLeft w:val="0"/>
      <w:marRight w:val="0"/>
      <w:marTop w:val="0"/>
      <w:marBottom w:val="0"/>
      <w:divBdr>
        <w:top w:val="none" w:sz="0" w:space="0" w:color="auto"/>
        <w:left w:val="none" w:sz="0" w:space="0" w:color="auto"/>
        <w:bottom w:val="none" w:sz="0" w:space="0" w:color="auto"/>
        <w:right w:val="none" w:sz="0" w:space="0" w:color="auto"/>
      </w:divBdr>
      <w:divsChild>
        <w:div w:id="474762298">
          <w:marLeft w:val="202"/>
          <w:marRight w:val="0"/>
          <w:marTop w:val="0"/>
          <w:marBottom w:val="90"/>
          <w:divBdr>
            <w:top w:val="none" w:sz="0" w:space="0" w:color="auto"/>
            <w:left w:val="none" w:sz="0" w:space="0" w:color="auto"/>
            <w:bottom w:val="none" w:sz="0" w:space="0" w:color="auto"/>
            <w:right w:val="none" w:sz="0" w:space="0" w:color="auto"/>
          </w:divBdr>
        </w:div>
        <w:div w:id="1383167599">
          <w:marLeft w:val="202"/>
          <w:marRight w:val="0"/>
          <w:marTop w:val="0"/>
          <w:marBottom w:val="90"/>
          <w:divBdr>
            <w:top w:val="none" w:sz="0" w:space="0" w:color="auto"/>
            <w:left w:val="none" w:sz="0" w:space="0" w:color="auto"/>
            <w:bottom w:val="none" w:sz="0" w:space="0" w:color="auto"/>
            <w:right w:val="none" w:sz="0" w:space="0" w:color="auto"/>
          </w:divBdr>
        </w:div>
        <w:div w:id="608195044">
          <w:marLeft w:val="202"/>
          <w:marRight w:val="0"/>
          <w:marTop w:val="0"/>
          <w:marBottom w:val="90"/>
          <w:divBdr>
            <w:top w:val="none" w:sz="0" w:space="0" w:color="auto"/>
            <w:left w:val="none" w:sz="0" w:space="0" w:color="auto"/>
            <w:bottom w:val="none" w:sz="0" w:space="0" w:color="auto"/>
            <w:right w:val="none" w:sz="0" w:space="0" w:color="auto"/>
          </w:divBdr>
        </w:div>
        <w:div w:id="561716418">
          <w:marLeft w:val="202"/>
          <w:marRight w:val="0"/>
          <w:marTop w:val="0"/>
          <w:marBottom w:val="90"/>
          <w:divBdr>
            <w:top w:val="none" w:sz="0" w:space="0" w:color="auto"/>
            <w:left w:val="none" w:sz="0" w:space="0" w:color="auto"/>
            <w:bottom w:val="none" w:sz="0" w:space="0" w:color="auto"/>
            <w:right w:val="none" w:sz="0" w:space="0" w:color="auto"/>
          </w:divBdr>
        </w:div>
        <w:div w:id="1019310837">
          <w:marLeft w:val="202"/>
          <w:marRight w:val="0"/>
          <w:marTop w:val="0"/>
          <w:marBottom w:val="90"/>
          <w:divBdr>
            <w:top w:val="none" w:sz="0" w:space="0" w:color="auto"/>
            <w:left w:val="none" w:sz="0" w:space="0" w:color="auto"/>
            <w:bottom w:val="none" w:sz="0" w:space="0" w:color="auto"/>
            <w:right w:val="none" w:sz="0" w:space="0" w:color="auto"/>
          </w:divBdr>
        </w:div>
      </w:divsChild>
    </w:div>
    <w:div w:id="1088192288">
      <w:bodyDiv w:val="1"/>
      <w:marLeft w:val="0"/>
      <w:marRight w:val="0"/>
      <w:marTop w:val="0"/>
      <w:marBottom w:val="0"/>
      <w:divBdr>
        <w:top w:val="none" w:sz="0" w:space="0" w:color="auto"/>
        <w:left w:val="none" w:sz="0" w:space="0" w:color="auto"/>
        <w:bottom w:val="none" w:sz="0" w:space="0" w:color="auto"/>
        <w:right w:val="none" w:sz="0" w:space="0" w:color="auto"/>
      </w:divBdr>
      <w:divsChild>
        <w:div w:id="323048552">
          <w:marLeft w:val="-150"/>
          <w:marRight w:val="-150"/>
          <w:marTop w:val="0"/>
          <w:marBottom w:val="225"/>
          <w:divBdr>
            <w:top w:val="none" w:sz="0" w:space="0" w:color="auto"/>
            <w:left w:val="none" w:sz="0" w:space="0" w:color="auto"/>
            <w:bottom w:val="none" w:sz="0" w:space="0" w:color="auto"/>
            <w:right w:val="none" w:sz="0" w:space="0" w:color="auto"/>
          </w:divBdr>
          <w:divsChild>
            <w:div w:id="350181172">
              <w:marLeft w:val="0"/>
              <w:marRight w:val="0"/>
              <w:marTop w:val="0"/>
              <w:marBottom w:val="0"/>
              <w:divBdr>
                <w:top w:val="none" w:sz="0" w:space="0" w:color="auto"/>
                <w:left w:val="none" w:sz="0" w:space="0" w:color="auto"/>
                <w:bottom w:val="none" w:sz="0" w:space="0" w:color="auto"/>
                <w:right w:val="none" w:sz="0" w:space="0" w:color="auto"/>
              </w:divBdr>
            </w:div>
          </w:divsChild>
        </w:div>
        <w:div w:id="782531554">
          <w:marLeft w:val="0"/>
          <w:marRight w:val="0"/>
          <w:marTop w:val="0"/>
          <w:marBottom w:val="0"/>
          <w:divBdr>
            <w:top w:val="none" w:sz="0" w:space="0" w:color="auto"/>
            <w:left w:val="none" w:sz="0" w:space="0" w:color="auto"/>
            <w:bottom w:val="none" w:sz="0" w:space="0" w:color="auto"/>
            <w:right w:val="none" w:sz="0" w:space="0" w:color="auto"/>
          </w:divBdr>
        </w:div>
      </w:divsChild>
    </w:div>
    <w:div w:id="1299797798">
      <w:bodyDiv w:val="1"/>
      <w:marLeft w:val="0"/>
      <w:marRight w:val="0"/>
      <w:marTop w:val="0"/>
      <w:marBottom w:val="0"/>
      <w:divBdr>
        <w:top w:val="none" w:sz="0" w:space="0" w:color="auto"/>
        <w:left w:val="none" w:sz="0" w:space="0" w:color="auto"/>
        <w:bottom w:val="none" w:sz="0" w:space="0" w:color="auto"/>
        <w:right w:val="none" w:sz="0" w:space="0" w:color="auto"/>
      </w:divBdr>
    </w:div>
    <w:div w:id="1377050499">
      <w:bodyDiv w:val="1"/>
      <w:marLeft w:val="0"/>
      <w:marRight w:val="0"/>
      <w:marTop w:val="0"/>
      <w:marBottom w:val="0"/>
      <w:divBdr>
        <w:top w:val="none" w:sz="0" w:space="0" w:color="auto"/>
        <w:left w:val="none" w:sz="0" w:space="0" w:color="auto"/>
        <w:bottom w:val="none" w:sz="0" w:space="0" w:color="auto"/>
        <w:right w:val="none" w:sz="0" w:space="0" w:color="auto"/>
      </w:divBdr>
      <w:divsChild>
        <w:div w:id="160125980">
          <w:marLeft w:val="274"/>
          <w:marRight w:val="0"/>
          <w:marTop w:val="0"/>
          <w:marBottom w:val="0"/>
          <w:divBdr>
            <w:top w:val="none" w:sz="0" w:space="0" w:color="auto"/>
            <w:left w:val="none" w:sz="0" w:space="0" w:color="auto"/>
            <w:bottom w:val="none" w:sz="0" w:space="0" w:color="auto"/>
            <w:right w:val="none" w:sz="0" w:space="0" w:color="auto"/>
          </w:divBdr>
        </w:div>
        <w:div w:id="2012952854">
          <w:marLeft w:val="274"/>
          <w:marRight w:val="0"/>
          <w:marTop w:val="0"/>
          <w:marBottom w:val="0"/>
          <w:divBdr>
            <w:top w:val="none" w:sz="0" w:space="0" w:color="auto"/>
            <w:left w:val="none" w:sz="0" w:space="0" w:color="auto"/>
            <w:bottom w:val="none" w:sz="0" w:space="0" w:color="auto"/>
            <w:right w:val="none" w:sz="0" w:space="0" w:color="auto"/>
          </w:divBdr>
        </w:div>
        <w:div w:id="233860236">
          <w:marLeft w:val="274"/>
          <w:marRight w:val="0"/>
          <w:marTop w:val="0"/>
          <w:marBottom w:val="0"/>
          <w:divBdr>
            <w:top w:val="none" w:sz="0" w:space="0" w:color="auto"/>
            <w:left w:val="none" w:sz="0" w:space="0" w:color="auto"/>
            <w:bottom w:val="none" w:sz="0" w:space="0" w:color="auto"/>
            <w:right w:val="none" w:sz="0" w:space="0" w:color="auto"/>
          </w:divBdr>
        </w:div>
      </w:divsChild>
    </w:div>
    <w:div w:id="1414627196">
      <w:bodyDiv w:val="1"/>
      <w:marLeft w:val="0"/>
      <w:marRight w:val="0"/>
      <w:marTop w:val="0"/>
      <w:marBottom w:val="0"/>
      <w:divBdr>
        <w:top w:val="none" w:sz="0" w:space="0" w:color="auto"/>
        <w:left w:val="none" w:sz="0" w:space="0" w:color="auto"/>
        <w:bottom w:val="none" w:sz="0" w:space="0" w:color="auto"/>
        <w:right w:val="none" w:sz="0" w:space="0" w:color="auto"/>
      </w:divBdr>
    </w:div>
    <w:div w:id="1595282100">
      <w:bodyDiv w:val="1"/>
      <w:marLeft w:val="0"/>
      <w:marRight w:val="0"/>
      <w:marTop w:val="0"/>
      <w:marBottom w:val="0"/>
      <w:divBdr>
        <w:top w:val="none" w:sz="0" w:space="0" w:color="auto"/>
        <w:left w:val="none" w:sz="0" w:space="0" w:color="auto"/>
        <w:bottom w:val="none" w:sz="0" w:space="0" w:color="auto"/>
        <w:right w:val="none" w:sz="0" w:space="0" w:color="auto"/>
      </w:divBdr>
    </w:div>
    <w:div w:id="1631551263">
      <w:bodyDiv w:val="1"/>
      <w:marLeft w:val="0"/>
      <w:marRight w:val="0"/>
      <w:marTop w:val="0"/>
      <w:marBottom w:val="0"/>
      <w:divBdr>
        <w:top w:val="none" w:sz="0" w:space="0" w:color="auto"/>
        <w:left w:val="none" w:sz="0" w:space="0" w:color="auto"/>
        <w:bottom w:val="none" w:sz="0" w:space="0" w:color="auto"/>
        <w:right w:val="none" w:sz="0" w:space="0" w:color="auto"/>
      </w:divBdr>
    </w:div>
    <w:div w:id="20010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gao.gov/products/GAO-12-756"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1.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516E59-7C79-4811-92A3-A35EDA1C5047}"/>
</file>

<file path=customXml/itemProps2.xml><?xml version="1.0" encoding="utf-8"?>
<ds:datastoreItem xmlns:ds="http://schemas.openxmlformats.org/officeDocument/2006/customXml" ds:itemID="{679AECAF-6E6C-4A45-94EE-AF68DA8F2973}"/>
</file>

<file path=customXml/itemProps3.xml><?xml version="1.0" encoding="utf-8"?>
<ds:datastoreItem xmlns:ds="http://schemas.openxmlformats.org/officeDocument/2006/customXml" ds:itemID="{18FBA916-1B1F-4204-97B4-95303E5E851D}"/>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Christie</dc:creator>
  <cp:keywords/>
  <dc:description/>
  <cp:lastModifiedBy>Przybyla, Vincent</cp:lastModifiedBy>
  <cp:revision>2</cp:revision>
  <dcterms:created xsi:type="dcterms:W3CDTF">2018-01-17T17:27:00Z</dcterms:created>
  <dcterms:modified xsi:type="dcterms:W3CDTF">2018-01-17T17:27:00Z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