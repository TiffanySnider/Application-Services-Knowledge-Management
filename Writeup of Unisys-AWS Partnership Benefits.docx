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6DA04" w14:textId="77777777" w:rsidR="00D80404" w:rsidRPr="00D80404" w:rsidRDefault="00D80404" w:rsidP="00D80404">
      <w:pPr>
        <w:rPr>
          <w:sz w:val="24"/>
          <w:szCs w:val="24"/>
        </w:rPr>
      </w:pPr>
      <w:bookmarkStart w:id="0" w:name="_GoBack"/>
      <w:bookmarkEnd w:id="0"/>
      <w:proofErr w:type="spellStart"/>
      <w:r w:rsidRPr="00D80404">
        <w:rPr>
          <w:sz w:val="24"/>
          <w:szCs w:val="24"/>
        </w:rPr>
        <w:t>CloudForte</w:t>
      </w:r>
      <w:proofErr w:type="spellEnd"/>
      <w:r w:rsidRPr="00D80404">
        <w:rPr>
          <w:sz w:val="24"/>
          <w:szCs w:val="24"/>
        </w:rPr>
        <w:t xml:space="preserve"> Blog #1 for posting in Jan 2018 on Unisys.com under Peter ODonoghue and social media promotion</w:t>
      </w:r>
    </w:p>
    <w:p w14:paraId="17A6C2AB" w14:textId="77777777" w:rsidR="00D80404" w:rsidRPr="00D80404" w:rsidRDefault="00D80404" w:rsidP="00D80404">
      <w:pPr>
        <w:rPr>
          <w:sz w:val="32"/>
          <w:szCs w:val="24"/>
        </w:rPr>
      </w:pPr>
    </w:p>
    <w:p w14:paraId="7386CD4B" w14:textId="5B2DA916" w:rsidR="0027328F" w:rsidRPr="00D80404" w:rsidRDefault="00AB5D46" w:rsidP="00D80404">
      <w:pPr>
        <w:rPr>
          <w:b/>
          <w:sz w:val="32"/>
          <w:szCs w:val="24"/>
        </w:rPr>
      </w:pPr>
      <w:r w:rsidRPr="00D80404">
        <w:rPr>
          <w:b/>
          <w:sz w:val="32"/>
          <w:szCs w:val="24"/>
        </w:rPr>
        <w:t>Unisys and AWS Partnership</w:t>
      </w:r>
      <w:r w:rsidR="0091416A" w:rsidRPr="00D80404">
        <w:rPr>
          <w:b/>
          <w:sz w:val="32"/>
          <w:szCs w:val="24"/>
        </w:rPr>
        <w:t xml:space="preserve"> </w:t>
      </w:r>
      <w:r w:rsidRPr="00D80404">
        <w:rPr>
          <w:b/>
          <w:sz w:val="32"/>
          <w:szCs w:val="24"/>
        </w:rPr>
        <w:t xml:space="preserve">Will </w:t>
      </w:r>
      <w:r w:rsidR="0091416A" w:rsidRPr="00D80404">
        <w:rPr>
          <w:b/>
          <w:sz w:val="32"/>
          <w:szCs w:val="24"/>
        </w:rPr>
        <w:t xml:space="preserve">Move </w:t>
      </w:r>
      <w:r w:rsidRPr="00D80404">
        <w:rPr>
          <w:b/>
          <w:sz w:val="32"/>
          <w:szCs w:val="24"/>
        </w:rPr>
        <w:t xml:space="preserve">Federal </w:t>
      </w:r>
      <w:r w:rsidR="0091416A" w:rsidRPr="00D80404">
        <w:rPr>
          <w:b/>
          <w:sz w:val="32"/>
          <w:szCs w:val="24"/>
        </w:rPr>
        <w:t xml:space="preserve">Government </w:t>
      </w:r>
      <w:r w:rsidRPr="00D80404">
        <w:rPr>
          <w:b/>
          <w:sz w:val="32"/>
          <w:szCs w:val="24"/>
        </w:rPr>
        <w:t xml:space="preserve">Agencies </w:t>
      </w:r>
      <w:r w:rsidR="0091416A" w:rsidRPr="00D80404">
        <w:rPr>
          <w:b/>
          <w:sz w:val="32"/>
          <w:szCs w:val="24"/>
        </w:rPr>
        <w:t>to the Cloud</w:t>
      </w:r>
      <w:r w:rsidRPr="00D80404">
        <w:rPr>
          <w:b/>
          <w:sz w:val="32"/>
          <w:szCs w:val="24"/>
        </w:rPr>
        <w:t xml:space="preserve"> Faster, Better</w:t>
      </w:r>
      <w:ins w:id="1" w:author="Przybyla, Vincent" w:date="2018-01-17T13:43:00Z">
        <w:r w:rsidR="00F16694">
          <w:rPr>
            <w:b/>
            <w:sz w:val="32"/>
            <w:szCs w:val="24"/>
          </w:rPr>
          <w:t>,</w:t>
        </w:r>
      </w:ins>
      <w:r w:rsidRPr="00D80404">
        <w:rPr>
          <w:b/>
          <w:sz w:val="32"/>
          <w:szCs w:val="24"/>
        </w:rPr>
        <w:t xml:space="preserve"> and Cheaper</w:t>
      </w:r>
    </w:p>
    <w:p w14:paraId="157EB8C6" w14:textId="77777777" w:rsidR="0091416A" w:rsidRPr="00C2594A" w:rsidRDefault="0091416A" w:rsidP="0027328F">
      <w:pPr>
        <w:rPr>
          <w:sz w:val="24"/>
          <w:szCs w:val="24"/>
        </w:rPr>
      </w:pPr>
    </w:p>
    <w:p w14:paraId="39834797" w14:textId="6067560C" w:rsidR="00986C28" w:rsidRDefault="0091416A">
      <w:pPr>
        <w:rPr>
          <w:sz w:val="24"/>
          <w:szCs w:val="24"/>
        </w:rPr>
      </w:pPr>
      <w:commentRangeStart w:id="2"/>
      <w:r>
        <w:rPr>
          <w:sz w:val="24"/>
          <w:szCs w:val="24"/>
        </w:rPr>
        <w:t xml:space="preserve">It’s </w:t>
      </w:r>
      <w:r w:rsidR="00C26271">
        <w:rPr>
          <w:sz w:val="24"/>
          <w:szCs w:val="24"/>
        </w:rPr>
        <w:t xml:space="preserve">deceptively </w:t>
      </w:r>
      <w:r>
        <w:rPr>
          <w:sz w:val="24"/>
          <w:szCs w:val="24"/>
        </w:rPr>
        <w:t xml:space="preserve">easy to </w:t>
      </w:r>
      <w:r w:rsidR="00AB5D46">
        <w:rPr>
          <w:sz w:val="24"/>
          <w:szCs w:val="24"/>
        </w:rPr>
        <w:t>simply just “</w:t>
      </w:r>
      <w:r>
        <w:rPr>
          <w:sz w:val="24"/>
          <w:szCs w:val="24"/>
        </w:rPr>
        <w:t>move to the cloud</w:t>
      </w:r>
      <w:r w:rsidR="00AB5D46">
        <w:rPr>
          <w:sz w:val="24"/>
          <w:szCs w:val="24"/>
        </w:rPr>
        <w:t>”</w:t>
      </w:r>
      <w:r>
        <w:rPr>
          <w:sz w:val="24"/>
          <w:szCs w:val="24"/>
        </w:rPr>
        <w:t xml:space="preserve">. It’s </w:t>
      </w:r>
      <w:r w:rsidR="00C26271">
        <w:rPr>
          <w:sz w:val="24"/>
          <w:szCs w:val="24"/>
        </w:rPr>
        <w:t xml:space="preserve">flat-out hard to </w:t>
      </w:r>
      <w:r w:rsidR="00AB5D46">
        <w:rPr>
          <w:sz w:val="24"/>
          <w:szCs w:val="24"/>
        </w:rPr>
        <w:t xml:space="preserve">realize the IT transformation </w:t>
      </w:r>
      <w:r w:rsidR="00C26271">
        <w:rPr>
          <w:sz w:val="24"/>
          <w:szCs w:val="24"/>
        </w:rPr>
        <w:t xml:space="preserve">benefits. </w:t>
      </w:r>
      <w:commentRangeEnd w:id="2"/>
      <w:r w:rsidR="00F16694">
        <w:rPr>
          <w:rStyle w:val="CommentReference"/>
        </w:rPr>
        <w:commentReference w:id="2"/>
      </w:r>
      <w:r w:rsidR="00C26271">
        <w:rPr>
          <w:sz w:val="24"/>
          <w:szCs w:val="24"/>
        </w:rPr>
        <w:t>Government agencies have discovered this frustrating truth over the past several years</w:t>
      </w:r>
      <w:ins w:id="3" w:author="Przybyla, Vincent" w:date="2018-01-17T13:44:00Z">
        <w:r w:rsidR="00F16694">
          <w:rPr>
            <w:sz w:val="24"/>
            <w:szCs w:val="24"/>
          </w:rPr>
          <w:t>—</w:t>
        </w:r>
      </w:ins>
      <w:del w:id="4" w:author="Przybyla, Vincent" w:date="2018-01-17T13:45:00Z">
        <w:r w:rsidR="00C26271" w:rsidDel="00F16694">
          <w:rPr>
            <w:sz w:val="24"/>
            <w:szCs w:val="24"/>
          </w:rPr>
          <w:delText xml:space="preserve"> </w:delText>
        </w:r>
      </w:del>
      <w:del w:id="5" w:author="Przybyla, Vincent" w:date="2018-01-17T13:44:00Z">
        <w:r w:rsidR="00C26271" w:rsidDel="00F16694">
          <w:rPr>
            <w:sz w:val="24"/>
            <w:szCs w:val="24"/>
          </w:rPr>
          <w:delText xml:space="preserve">– </w:delText>
        </w:r>
      </w:del>
      <w:r w:rsidR="00C26271">
        <w:rPr>
          <w:sz w:val="24"/>
          <w:szCs w:val="24"/>
        </w:rPr>
        <w:t xml:space="preserve">and are ready for a change. The good news is that Unisys and </w:t>
      </w:r>
      <w:r w:rsidR="00F0389A">
        <w:rPr>
          <w:sz w:val="24"/>
          <w:szCs w:val="24"/>
        </w:rPr>
        <w:t>Amazon Web Services (AWS)</w:t>
      </w:r>
      <w:r w:rsidR="00C26271">
        <w:rPr>
          <w:sz w:val="24"/>
          <w:szCs w:val="24"/>
        </w:rPr>
        <w:t xml:space="preserve"> are partnering to bring about that change.</w:t>
      </w:r>
    </w:p>
    <w:p w14:paraId="7C5E4684" w14:textId="77777777" w:rsidR="00C26271" w:rsidRDefault="00C26271">
      <w:pPr>
        <w:rPr>
          <w:sz w:val="24"/>
          <w:szCs w:val="24"/>
        </w:rPr>
      </w:pPr>
    </w:p>
    <w:p w14:paraId="47C42DEA" w14:textId="77777777" w:rsidR="00C26271" w:rsidRDefault="00C26271">
      <w:pPr>
        <w:rPr>
          <w:sz w:val="24"/>
          <w:szCs w:val="24"/>
        </w:rPr>
      </w:pPr>
      <w:commentRangeStart w:id="6"/>
      <w:r>
        <w:rPr>
          <w:sz w:val="24"/>
          <w:szCs w:val="24"/>
        </w:rPr>
        <w:t>The problem stems from a simplistic notion of the cloud</w:t>
      </w:r>
      <w:commentRangeEnd w:id="6"/>
      <w:r w:rsidR="00F16694">
        <w:rPr>
          <w:rStyle w:val="CommentReference"/>
        </w:rPr>
        <w:commentReference w:id="6"/>
      </w:r>
      <w:r>
        <w:rPr>
          <w:sz w:val="24"/>
          <w:szCs w:val="24"/>
        </w:rPr>
        <w:t xml:space="preserve">: </w:t>
      </w:r>
      <w:commentRangeStart w:id="7"/>
      <w:r>
        <w:rPr>
          <w:sz w:val="24"/>
          <w:szCs w:val="24"/>
        </w:rPr>
        <w:t xml:space="preserve">the belief </w:t>
      </w:r>
      <w:commentRangeEnd w:id="7"/>
      <w:r w:rsidR="00F16694">
        <w:rPr>
          <w:rStyle w:val="CommentReference"/>
        </w:rPr>
        <w:commentReference w:id="7"/>
      </w:r>
      <w:r>
        <w:rPr>
          <w:sz w:val="24"/>
          <w:szCs w:val="24"/>
        </w:rPr>
        <w:t xml:space="preserve">that it is possible to “lift and shift” </w:t>
      </w:r>
      <w:r w:rsidR="00D80404">
        <w:rPr>
          <w:sz w:val="24"/>
          <w:szCs w:val="24"/>
        </w:rPr>
        <w:t xml:space="preserve">infrastructure and </w:t>
      </w:r>
      <w:r>
        <w:rPr>
          <w:sz w:val="24"/>
          <w:szCs w:val="24"/>
        </w:rPr>
        <w:t xml:space="preserve">applications to the cloud and instantly reap </w:t>
      </w:r>
      <w:del w:id="8" w:author="Worley, Kevin" w:date="2018-01-10T11:48:00Z">
        <w:r w:rsidDel="009D028A">
          <w:rPr>
            <w:sz w:val="24"/>
            <w:szCs w:val="24"/>
          </w:rPr>
          <w:delText>cost savings</w:delText>
        </w:r>
      </w:del>
      <w:ins w:id="9" w:author="Worley, Kevin" w:date="2018-01-10T11:48:00Z">
        <w:r w:rsidR="009D028A">
          <w:rPr>
            <w:sz w:val="24"/>
            <w:szCs w:val="24"/>
          </w:rPr>
          <w:t>the benefits – including substantial cost savings</w:t>
        </w:r>
      </w:ins>
      <w:r>
        <w:rPr>
          <w:sz w:val="24"/>
          <w:szCs w:val="24"/>
        </w:rPr>
        <w:t>. The reality is that while it is possible to save in capital costs by moving applications to the cloud, those savings</w:t>
      </w:r>
      <w:r w:rsidR="00D86ED2">
        <w:rPr>
          <w:sz w:val="24"/>
          <w:szCs w:val="24"/>
        </w:rPr>
        <w:t xml:space="preserve"> typically</w:t>
      </w:r>
      <w:r>
        <w:rPr>
          <w:sz w:val="24"/>
          <w:szCs w:val="24"/>
        </w:rPr>
        <w:t xml:space="preserve"> get eaten up trying to manage </w:t>
      </w:r>
      <w:del w:id="10" w:author="Worley, Kevin" w:date="2018-01-10T11:45:00Z">
        <w:r w:rsidR="00D80404" w:rsidDel="009D028A">
          <w:rPr>
            <w:sz w:val="24"/>
            <w:szCs w:val="24"/>
          </w:rPr>
          <w:delText xml:space="preserve">modernizing </w:delText>
        </w:r>
      </w:del>
      <w:r>
        <w:rPr>
          <w:sz w:val="24"/>
          <w:szCs w:val="24"/>
        </w:rPr>
        <w:t xml:space="preserve">applications that were never </w:t>
      </w:r>
      <w:del w:id="11" w:author="Worley, Kevin" w:date="2018-01-10T11:45:00Z">
        <w:r w:rsidDel="009D028A">
          <w:rPr>
            <w:sz w:val="24"/>
            <w:szCs w:val="24"/>
          </w:rPr>
          <w:delText xml:space="preserve">adapted </w:delText>
        </w:r>
      </w:del>
      <w:ins w:id="12" w:author="Worley, Kevin" w:date="2018-01-10T11:45:00Z">
        <w:r w:rsidR="009D028A">
          <w:rPr>
            <w:sz w:val="24"/>
            <w:szCs w:val="24"/>
          </w:rPr>
          <w:t>optimized for</w:t>
        </w:r>
      </w:ins>
      <w:del w:id="13" w:author="Worley, Kevin" w:date="2018-01-10T11:45:00Z">
        <w:r w:rsidDel="009D028A">
          <w:rPr>
            <w:sz w:val="24"/>
            <w:szCs w:val="24"/>
          </w:rPr>
          <w:delText>to</w:delText>
        </w:r>
      </w:del>
      <w:r>
        <w:rPr>
          <w:sz w:val="24"/>
          <w:szCs w:val="24"/>
        </w:rPr>
        <w:t xml:space="preserve"> the cloud </w:t>
      </w:r>
      <w:del w:id="14" w:author="Worley, Kevin" w:date="2018-01-10T11:47:00Z">
        <w:r w:rsidDel="009D028A">
          <w:rPr>
            <w:sz w:val="24"/>
            <w:szCs w:val="24"/>
          </w:rPr>
          <w:delText>environment</w:delText>
        </w:r>
      </w:del>
      <w:ins w:id="15" w:author="Worley, Kevin" w:date="2018-01-10T11:46:00Z">
        <w:r w:rsidR="009D028A">
          <w:rPr>
            <w:sz w:val="24"/>
            <w:szCs w:val="24"/>
          </w:rPr>
          <w:t>with staff that has not been reskilled for this very different environment</w:t>
        </w:r>
      </w:ins>
      <w:r>
        <w:rPr>
          <w:sz w:val="24"/>
          <w:szCs w:val="24"/>
        </w:rPr>
        <w:t xml:space="preserve">. </w:t>
      </w:r>
    </w:p>
    <w:p w14:paraId="4C223C81" w14:textId="77777777" w:rsidR="00C26271" w:rsidRDefault="00C26271">
      <w:pPr>
        <w:rPr>
          <w:sz w:val="24"/>
          <w:szCs w:val="24"/>
        </w:rPr>
      </w:pPr>
    </w:p>
    <w:p w14:paraId="5877FA2D" w14:textId="77777777" w:rsidR="00C26271" w:rsidRDefault="00C26271">
      <w:pPr>
        <w:rPr>
          <w:sz w:val="24"/>
          <w:szCs w:val="24"/>
        </w:rPr>
      </w:pPr>
      <w:r>
        <w:rPr>
          <w:sz w:val="24"/>
          <w:szCs w:val="24"/>
        </w:rPr>
        <w:t>The problem is then compounded when agencies discover that there are security gaps in the</w:t>
      </w:r>
      <w:r w:rsidR="00F0389A">
        <w:rPr>
          <w:sz w:val="24"/>
          <w:szCs w:val="24"/>
        </w:rPr>
        <w:t xml:space="preserve">ir </w:t>
      </w:r>
      <w:proofErr w:type="gramStart"/>
      <w:r w:rsidR="00F0389A">
        <w:rPr>
          <w:sz w:val="24"/>
          <w:szCs w:val="24"/>
        </w:rPr>
        <w:t>now-</w:t>
      </w:r>
      <w:r>
        <w:rPr>
          <w:sz w:val="24"/>
          <w:szCs w:val="24"/>
        </w:rPr>
        <w:t>hybrid</w:t>
      </w:r>
      <w:proofErr w:type="gramEnd"/>
      <w:r>
        <w:rPr>
          <w:sz w:val="24"/>
          <w:szCs w:val="24"/>
        </w:rPr>
        <w:t xml:space="preserve"> IT environment, </w:t>
      </w:r>
      <w:r w:rsidR="00F0389A">
        <w:rPr>
          <w:sz w:val="24"/>
          <w:szCs w:val="24"/>
        </w:rPr>
        <w:t xml:space="preserve">as well as </w:t>
      </w:r>
      <w:r>
        <w:rPr>
          <w:sz w:val="24"/>
          <w:szCs w:val="24"/>
        </w:rPr>
        <w:t>redundancies</w:t>
      </w:r>
      <w:r w:rsidR="00F0389A">
        <w:rPr>
          <w:sz w:val="24"/>
          <w:szCs w:val="24"/>
        </w:rPr>
        <w:t xml:space="preserve"> </w:t>
      </w:r>
      <w:r>
        <w:rPr>
          <w:sz w:val="24"/>
          <w:szCs w:val="24"/>
        </w:rPr>
        <w:t>and problematic legacy code.</w:t>
      </w:r>
      <w:commentRangeStart w:id="16"/>
      <w:r>
        <w:rPr>
          <w:sz w:val="24"/>
          <w:szCs w:val="24"/>
        </w:rPr>
        <w:t xml:space="preserve"> The apps are not architected in such a way as to take advantage of the full capabilities of the cloud</w:t>
      </w:r>
      <w:r w:rsidR="00F0389A">
        <w:rPr>
          <w:sz w:val="24"/>
          <w:szCs w:val="24"/>
        </w:rPr>
        <w:t>, or</w:t>
      </w:r>
      <w:r>
        <w:rPr>
          <w:sz w:val="24"/>
          <w:szCs w:val="24"/>
        </w:rPr>
        <w:t xml:space="preserve"> the many </w:t>
      </w:r>
      <w:del w:id="17" w:author="Worley, Kevin" w:date="2018-01-10T11:44:00Z">
        <w:r w:rsidDel="009D028A">
          <w:rPr>
            <w:sz w:val="24"/>
            <w:szCs w:val="24"/>
          </w:rPr>
          <w:delText>micro-services</w:delText>
        </w:r>
      </w:del>
      <w:ins w:id="18" w:author="Worley, Kevin" w:date="2018-01-10T11:44:00Z">
        <w:r w:rsidR="009D028A">
          <w:rPr>
            <w:sz w:val="24"/>
            <w:szCs w:val="24"/>
          </w:rPr>
          <w:t>native</w:t>
        </w:r>
      </w:ins>
      <w:r>
        <w:rPr>
          <w:sz w:val="24"/>
          <w:szCs w:val="24"/>
        </w:rPr>
        <w:t xml:space="preserve"> cloud</w:t>
      </w:r>
      <w:ins w:id="19" w:author="Worley, Kevin" w:date="2018-01-10T11:44:00Z">
        <w:r w:rsidR="009D028A">
          <w:rPr>
            <w:sz w:val="24"/>
            <w:szCs w:val="24"/>
          </w:rPr>
          <w:t xml:space="preserve"> services</w:t>
        </w:r>
      </w:ins>
      <w:r>
        <w:rPr>
          <w:sz w:val="24"/>
          <w:szCs w:val="24"/>
        </w:rPr>
        <w:t xml:space="preserve"> providers offer. </w:t>
      </w:r>
      <w:commentRangeEnd w:id="16"/>
      <w:r w:rsidR="009D028A">
        <w:rPr>
          <w:rStyle w:val="CommentReference"/>
        </w:rPr>
        <w:commentReference w:id="16"/>
      </w:r>
    </w:p>
    <w:p w14:paraId="0DC57DF9" w14:textId="77777777" w:rsidR="00C26271" w:rsidRDefault="00C26271">
      <w:pPr>
        <w:rPr>
          <w:sz w:val="24"/>
          <w:szCs w:val="24"/>
        </w:rPr>
      </w:pPr>
    </w:p>
    <w:p w14:paraId="6C7E62F7" w14:textId="77777777" w:rsidR="00C4260E" w:rsidRPr="00C4260E" w:rsidRDefault="00C4260E">
      <w:pPr>
        <w:rPr>
          <w:b/>
          <w:sz w:val="24"/>
          <w:szCs w:val="24"/>
        </w:rPr>
      </w:pPr>
      <w:r w:rsidRPr="00C4260E">
        <w:rPr>
          <w:b/>
          <w:sz w:val="24"/>
          <w:szCs w:val="24"/>
        </w:rPr>
        <w:t xml:space="preserve">Starting </w:t>
      </w:r>
      <w:r w:rsidR="00AB5D46">
        <w:rPr>
          <w:b/>
          <w:sz w:val="24"/>
          <w:szCs w:val="24"/>
        </w:rPr>
        <w:t xml:space="preserve">with the </w:t>
      </w:r>
      <w:r w:rsidRPr="00C4260E">
        <w:rPr>
          <w:b/>
          <w:sz w:val="24"/>
          <w:szCs w:val="24"/>
        </w:rPr>
        <w:t>End</w:t>
      </w:r>
      <w:r>
        <w:rPr>
          <w:b/>
          <w:sz w:val="24"/>
          <w:szCs w:val="24"/>
        </w:rPr>
        <w:t xml:space="preserve"> Result</w:t>
      </w:r>
      <w:r w:rsidR="00AB5D46">
        <w:rPr>
          <w:b/>
          <w:sz w:val="24"/>
          <w:szCs w:val="24"/>
        </w:rPr>
        <w:t xml:space="preserve"> in Mind</w:t>
      </w:r>
    </w:p>
    <w:p w14:paraId="47A78FB2" w14:textId="1264F402" w:rsidR="00F0389A" w:rsidRDefault="00F0389A">
      <w:pPr>
        <w:rPr>
          <w:sz w:val="24"/>
          <w:szCs w:val="24"/>
        </w:rPr>
      </w:pPr>
      <w:del w:id="20" w:author="Przybyla, Vincent" w:date="2018-01-17T13:53:00Z">
        <w:r w:rsidDel="00DC244D">
          <w:rPr>
            <w:sz w:val="24"/>
            <w:szCs w:val="24"/>
          </w:rPr>
          <w:delText xml:space="preserve">So, </w:delText>
        </w:r>
      </w:del>
      <w:ins w:id="21" w:author="Przybyla, Vincent" w:date="2018-01-17T13:53:00Z">
        <w:r w:rsidR="00DC244D">
          <w:rPr>
            <w:sz w:val="24"/>
            <w:szCs w:val="24"/>
          </w:rPr>
          <w:t>W</w:t>
        </w:r>
      </w:ins>
      <w:del w:id="22" w:author="Przybyla, Vincent" w:date="2018-01-17T13:53:00Z">
        <w:r w:rsidDel="00DC244D">
          <w:rPr>
            <w:sz w:val="24"/>
            <w:szCs w:val="24"/>
          </w:rPr>
          <w:delText>w</w:delText>
        </w:r>
      </w:del>
      <w:r>
        <w:rPr>
          <w:sz w:val="24"/>
          <w:szCs w:val="24"/>
        </w:rPr>
        <w:t xml:space="preserve">hat is the solution? AWS has unquestionable benefits for </w:t>
      </w:r>
      <w:del w:id="23" w:author="Przybyla, Vincent" w:date="2018-01-17T13:53:00Z">
        <w:r w:rsidDel="00DC244D">
          <w:rPr>
            <w:sz w:val="24"/>
            <w:szCs w:val="24"/>
          </w:rPr>
          <w:delText xml:space="preserve">government </w:delText>
        </w:r>
      </w:del>
      <w:ins w:id="24" w:author="Przybyla, Vincent" w:date="2018-01-17T13:53:00Z">
        <w:r w:rsidR="00DC244D">
          <w:rPr>
            <w:sz w:val="24"/>
            <w:szCs w:val="24"/>
          </w:rPr>
          <w:t xml:space="preserve">Federal </w:t>
        </w:r>
      </w:ins>
      <w:r>
        <w:rPr>
          <w:sz w:val="24"/>
          <w:szCs w:val="24"/>
        </w:rPr>
        <w:t>agencies</w:t>
      </w:r>
      <w:r w:rsidR="00AB5D46">
        <w:rPr>
          <w:sz w:val="24"/>
          <w:szCs w:val="24"/>
        </w:rPr>
        <w:t xml:space="preserve"> as the clear market leader</w:t>
      </w:r>
      <w:r w:rsidR="00C4260E">
        <w:rPr>
          <w:sz w:val="24"/>
          <w:szCs w:val="24"/>
        </w:rPr>
        <w:t xml:space="preserve">, but those benefits cannot be gained by zeroing in on the technology. Instead, leveraging the cloud must begin by asking </w:t>
      </w:r>
      <w:r w:rsidR="00D86ED2">
        <w:rPr>
          <w:sz w:val="24"/>
          <w:szCs w:val="24"/>
        </w:rPr>
        <w:t xml:space="preserve">business-oriented </w:t>
      </w:r>
      <w:r w:rsidR="00C4260E">
        <w:rPr>
          <w:sz w:val="24"/>
          <w:szCs w:val="24"/>
        </w:rPr>
        <w:t xml:space="preserve">questions </w:t>
      </w:r>
      <w:r w:rsidR="00AB5D46">
        <w:rPr>
          <w:sz w:val="24"/>
          <w:szCs w:val="24"/>
        </w:rPr>
        <w:t xml:space="preserve">to optimize migration and management </w:t>
      </w:r>
      <w:r w:rsidR="00C4260E">
        <w:rPr>
          <w:sz w:val="24"/>
          <w:szCs w:val="24"/>
        </w:rPr>
        <w:t xml:space="preserve">such as: </w:t>
      </w:r>
    </w:p>
    <w:p w14:paraId="02408426" w14:textId="77777777" w:rsidR="00C4260E" w:rsidRDefault="00C4260E">
      <w:pPr>
        <w:rPr>
          <w:sz w:val="24"/>
          <w:szCs w:val="24"/>
        </w:rPr>
      </w:pPr>
    </w:p>
    <w:p w14:paraId="001A492D" w14:textId="77777777" w:rsidR="00C4260E" w:rsidRDefault="00C4260E" w:rsidP="00C4260E">
      <w:pPr>
        <w:pStyle w:val="ListParagraph"/>
        <w:numPr>
          <w:ilvl w:val="0"/>
          <w:numId w:val="3"/>
        </w:numPr>
        <w:rPr>
          <w:sz w:val="24"/>
          <w:szCs w:val="24"/>
        </w:rPr>
      </w:pPr>
      <w:r>
        <w:rPr>
          <w:sz w:val="24"/>
          <w:szCs w:val="24"/>
        </w:rPr>
        <w:t>What are my objectives in moving to the cloud? (e.g., efficiency, cost savings, reliability, risk-reduction, customer convenience, etc.)</w:t>
      </w:r>
    </w:p>
    <w:p w14:paraId="0B75ECA4" w14:textId="77777777" w:rsidR="00C4260E" w:rsidRDefault="00C4260E" w:rsidP="00C4260E">
      <w:pPr>
        <w:pStyle w:val="ListParagraph"/>
        <w:numPr>
          <w:ilvl w:val="0"/>
          <w:numId w:val="3"/>
        </w:numPr>
        <w:rPr>
          <w:sz w:val="24"/>
          <w:szCs w:val="24"/>
        </w:rPr>
      </w:pPr>
      <w:commentRangeStart w:id="25"/>
      <w:r>
        <w:rPr>
          <w:sz w:val="24"/>
          <w:szCs w:val="24"/>
        </w:rPr>
        <w:t xml:space="preserve">Which of my applications do I need to modernize, because the software is </w:t>
      </w:r>
      <w:r w:rsidR="00D86ED2">
        <w:rPr>
          <w:sz w:val="24"/>
          <w:szCs w:val="24"/>
        </w:rPr>
        <w:t>end-of-life</w:t>
      </w:r>
      <w:r>
        <w:rPr>
          <w:sz w:val="24"/>
          <w:szCs w:val="24"/>
        </w:rPr>
        <w:t xml:space="preserve"> and unsupported?</w:t>
      </w:r>
      <w:commentRangeEnd w:id="25"/>
      <w:r w:rsidR="00C64535">
        <w:rPr>
          <w:rStyle w:val="CommentReference"/>
        </w:rPr>
        <w:commentReference w:id="25"/>
      </w:r>
    </w:p>
    <w:p w14:paraId="4603F6E9" w14:textId="77777777" w:rsidR="00C4260E" w:rsidRDefault="00C4260E" w:rsidP="00C4260E">
      <w:pPr>
        <w:pStyle w:val="ListParagraph"/>
        <w:numPr>
          <w:ilvl w:val="0"/>
          <w:numId w:val="3"/>
        </w:numPr>
        <w:rPr>
          <w:sz w:val="24"/>
          <w:szCs w:val="24"/>
        </w:rPr>
      </w:pPr>
      <w:commentRangeStart w:id="26"/>
      <w:r>
        <w:rPr>
          <w:sz w:val="24"/>
          <w:szCs w:val="24"/>
        </w:rPr>
        <w:t>What effort and investment do I need to make upfront in my applications’ architecture to ensure the outcomes I want?</w:t>
      </w:r>
      <w:commentRangeEnd w:id="26"/>
      <w:r w:rsidR="00DC244D">
        <w:rPr>
          <w:rStyle w:val="CommentReference"/>
        </w:rPr>
        <w:commentReference w:id="26"/>
      </w:r>
    </w:p>
    <w:p w14:paraId="21242019" w14:textId="77777777" w:rsidR="00C4260E" w:rsidRDefault="00C4260E" w:rsidP="00C4260E">
      <w:pPr>
        <w:rPr>
          <w:sz w:val="24"/>
          <w:szCs w:val="24"/>
        </w:rPr>
      </w:pPr>
    </w:p>
    <w:p w14:paraId="01F020E0" w14:textId="549C1F7C" w:rsidR="00C4260E" w:rsidRDefault="00C4260E" w:rsidP="00C4260E">
      <w:pPr>
        <w:rPr>
          <w:sz w:val="24"/>
          <w:szCs w:val="24"/>
        </w:rPr>
      </w:pPr>
      <w:commentRangeStart w:id="27"/>
      <w:r>
        <w:rPr>
          <w:sz w:val="24"/>
          <w:szCs w:val="24"/>
        </w:rPr>
        <w:t xml:space="preserve">In essence, </w:t>
      </w:r>
      <w:r w:rsidR="00AB5D46">
        <w:rPr>
          <w:sz w:val="24"/>
          <w:szCs w:val="24"/>
        </w:rPr>
        <w:t xml:space="preserve">agencies must </w:t>
      </w:r>
      <w:r>
        <w:rPr>
          <w:sz w:val="24"/>
          <w:szCs w:val="24"/>
        </w:rPr>
        <w:t xml:space="preserve">start by taking a good, close look at the </w:t>
      </w:r>
      <w:del w:id="28" w:author="Worley, Kevin" w:date="2018-01-12T15:43:00Z">
        <w:r w:rsidDel="00C64535">
          <w:rPr>
            <w:sz w:val="24"/>
            <w:szCs w:val="24"/>
          </w:rPr>
          <w:delText>end result</w:delText>
        </w:r>
      </w:del>
      <w:ins w:id="29" w:author="Worley, Kevin" w:date="2018-01-12T15:43:00Z">
        <w:r w:rsidR="00C64535">
          <w:rPr>
            <w:sz w:val="24"/>
            <w:szCs w:val="24"/>
          </w:rPr>
          <w:t>mission results</w:t>
        </w:r>
      </w:ins>
      <w:r>
        <w:rPr>
          <w:sz w:val="24"/>
          <w:szCs w:val="24"/>
        </w:rPr>
        <w:t xml:space="preserve"> </w:t>
      </w:r>
      <w:r w:rsidR="00AB5D46">
        <w:rPr>
          <w:sz w:val="24"/>
          <w:szCs w:val="24"/>
        </w:rPr>
        <w:t>they</w:t>
      </w:r>
      <w:r>
        <w:rPr>
          <w:sz w:val="24"/>
          <w:szCs w:val="24"/>
        </w:rPr>
        <w:t xml:space="preserve"> want to see. Then, work backwards to determine what to do to get there</w:t>
      </w:r>
      <w:commentRangeEnd w:id="27"/>
      <w:r w:rsidR="00DC244D">
        <w:rPr>
          <w:rStyle w:val="CommentReference"/>
        </w:rPr>
        <w:commentReference w:id="27"/>
      </w:r>
      <w:r>
        <w:rPr>
          <w:sz w:val="24"/>
          <w:szCs w:val="24"/>
        </w:rPr>
        <w:t xml:space="preserve">. This clarifies both your </w:t>
      </w:r>
      <w:del w:id="30" w:author="Worley, Kevin" w:date="2018-01-16T21:13:00Z">
        <w:r w:rsidDel="00060C9F">
          <w:rPr>
            <w:sz w:val="24"/>
            <w:szCs w:val="24"/>
          </w:rPr>
          <w:delText xml:space="preserve">business </w:delText>
        </w:r>
      </w:del>
      <w:ins w:id="31" w:author="Worley, Kevin" w:date="2018-01-16T21:13:00Z">
        <w:r w:rsidR="00060C9F">
          <w:rPr>
            <w:sz w:val="24"/>
            <w:szCs w:val="24"/>
          </w:rPr>
          <w:t xml:space="preserve">mission </w:t>
        </w:r>
      </w:ins>
      <w:r>
        <w:rPr>
          <w:sz w:val="24"/>
          <w:szCs w:val="24"/>
        </w:rPr>
        <w:t xml:space="preserve">objectives and your migration strategy. </w:t>
      </w:r>
    </w:p>
    <w:p w14:paraId="7429D0EB" w14:textId="77777777" w:rsidR="00C26271" w:rsidRPr="00C2594A" w:rsidRDefault="00C26271">
      <w:pPr>
        <w:rPr>
          <w:sz w:val="24"/>
          <w:szCs w:val="24"/>
        </w:rPr>
      </w:pPr>
    </w:p>
    <w:p w14:paraId="0340B346" w14:textId="77777777" w:rsidR="009325E1" w:rsidRPr="0038258A" w:rsidRDefault="0038258A" w:rsidP="00C2594A">
      <w:pPr>
        <w:rPr>
          <w:b/>
          <w:sz w:val="24"/>
          <w:szCs w:val="24"/>
        </w:rPr>
      </w:pPr>
      <w:r w:rsidRPr="0038258A">
        <w:rPr>
          <w:b/>
          <w:sz w:val="24"/>
          <w:szCs w:val="24"/>
        </w:rPr>
        <w:t>Unisys and AWS: A Powerful Partnership</w:t>
      </w:r>
    </w:p>
    <w:p w14:paraId="642A3E33" w14:textId="60879F43" w:rsidR="00174466" w:rsidRDefault="0038258A" w:rsidP="008E1999">
      <w:pPr>
        <w:rPr>
          <w:sz w:val="24"/>
          <w:szCs w:val="24"/>
        </w:rPr>
      </w:pPr>
      <w:r>
        <w:rPr>
          <w:sz w:val="24"/>
          <w:szCs w:val="24"/>
        </w:rPr>
        <w:t xml:space="preserve">It </w:t>
      </w:r>
      <w:r w:rsidR="00D86ED2">
        <w:rPr>
          <w:sz w:val="24"/>
          <w:szCs w:val="24"/>
        </w:rPr>
        <w:t>is</w:t>
      </w:r>
      <w:r>
        <w:rPr>
          <w:sz w:val="24"/>
          <w:szCs w:val="24"/>
        </w:rPr>
        <w:t xml:space="preserve"> easy to identify the outcomes you want. The strategy to get there, however, can be quite complicated</w:t>
      </w:r>
      <w:ins w:id="32" w:author="Worley, Kevin" w:date="2018-01-16T21:14:00Z">
        <w:r w:rsidR="00060C9F">
          <w:rPr>
            <w:sz w:val="24"/>
            <w:szCs w:val="24"/>
          </w:rPr>
          <w:t xml:space="preserve"> and daunting</w:t>
        </w:r>
      </w:ins>
      <w:r>
        <w:rPr>
          <w:sz w:val="24"/>
          <w:szCs w:val="24"/>
        </w:rPr>
        <w:t xml:space="preserve">. </w:t>
      </w:r>
      <w:commentRangeStart w:id="33"/>
      <w:r>
        <w:rPr>
          <w:sz w:val="24"/>
          <w:szCs w:val="24"/>
        </w:rPr>
        <w:t xml:space="preserve">That is where the </w:t>
      </w:r>
      <w:commentRangeStart w:id="34"/>
      <w:r>
        <w:rPr>
          <w:sz w:val="24"/>
          <w:szCs w:val="24"/>
        </w:rPr>
        <w:t>partnership between Unisys and AWS shines</w:t>
      </w:r>
      <w:commentRangeEnd w:id="34"/>
      <w:r w:rsidR="00060C9F">
        <w:rPr>
          <w:rStyle w:val="CommentReference"/>
        </w:rPr>
        <w:commentReference w:id="34"/>
      </w:r>
      <w:commentRangeEnd w:id="33"/>
      <w:r w:rsidR="00DC244D">
        <w:rPr>
          <w:rStyle w:val="CommentReference"/>
        </w:rPr>
        <w:commentReference w:id="33"/>
      </w:r>
      <w:r>
        <w:rPr>
          <w:sz w:val="24"/>
          <w:szCs w:val="24"/>
        </w:rPr>
        <w:t xml:space="preserve">. </w:t>
      </w:r>
      <w:r w:rsidR="000D2958">
        <w:rPr>
          <w:sz w:val="24"/>
          <w:szCs w:val="24"/>
        </w:rPr>
        <w:t xml:space="preserve"> </w:t>
      </w:r>
    </w:p>
    <w:p w14:paraId="43A10618" w14:textId="77777777" w:rsidR="0038258A" w:rsidRDefault="0038258A" w:rsidP="008E1999">
      <w:pPr>
        <w:rPr>
          <w:sz w:val="24"/>
          <w:szCs w:val="24"/>
        </w:rPr>
      </w:pPr>
    </w:p>
    <w:p w14:paraId="13738FDA" w14:textId="6DF47282" w:rsidR="0038258A" w:rsidRDefault="0038258A" w:rsidP="008E1999">
      <w:pPr>
        <w:rPr>
          <w:sz w:val="24"/>
          <w:szCs w:val="24"/>
        </w:rPr>
      </w:pPr>
      <w:r>
        <w:rPr>
          <w:sz w:val="24"/>
          <w:szCs w:val="24"/>
        </w:rPr>
        <w:t xml:space="preserve">Through AWS, </w:t>
      </w:r>
      <w:del w:id="35" w:author="Przybyla, Vincent" w:date="2018-01-17T13:57:00Z">
        <w:r w:rsidDel="00DC244D">
          <w:rPr>
            <w:sz w:val="24"/>
            <w:szCs w:val="24"/>
          </w:rPr>
          <w:delText xml:space="preserve">government </w:delText>
        </w:r>
      </w:del>
      <w:ins w:id="36" w:author="Przybyla, Vincent" w:date="2018-01-17T13:57:00Z">
        <w:r w:rsidR="00DC244D">
          <w:rPr>
            <w:sz w:val="24"/>
            <w:szCs w:val="24"/>
          </w:rPr>
          <w:t xml:space="preserve">Federal </w:t>
        </w:r>
      </w:ins>
      <w:r>
        <w:rPr>
          <w:sz w:val="24"/>
          <w:szCs w:val="24"/>
        </w:rPr>
        <w:t xml:space="preserve">agencies have access to innovative cloud solutions with capabilities that are growing </w:t>
      </w:r>
      <w:r w:rsidR="00AB5D46">
        <w:rPr>
          <w:sz w:val="24"/>
          <w:szCs w:val="24"/>
        </w:rPr>
        <w:t xml:space="preserve">and </w:t>
      </w:r>
      <w:commentRangeStart w:id="37"/>
      <w:r w:rsidR="00AB5D46">
        <w:rPr>
          <w:sz w:val="24"/>
          <w:szCs w:val="24"/>
        </w:rPr>
        <w:t xml:space="preserve">changing mandates </w:t>
      </w:r>
      <w:commentRangeEnd w:id="37"/>
      <w:r w:rsidR="00060C9F">
        <w:rPr>
          <w:rStyle w:val="CommentReference"/>
        </w:rPr>
        <w:commentReference w:id="37"/>
      </w:r>
      <w:r>
        <w:rPr>
          <w:sz w:val="24"/>
          <w:szCs w:val="24"/>
        </w:rPr>
        <w:t xml:space="preserve">on a </w:t>
      </w:r>
      <w:r w:rsidR="00AB5D46">
        <w:rPr>
          <w:sz w:val="24"/>
          <w:szCs w:val="24"/>
        </w:rPr>
        <w:t>regular</w:t>
      </w:r>
      <w:r>
        <w:rPr>
          <w:sz w:val="24"/>
          <w:szCs w:val="24"/>
        </w:rPr>
        <w:t xml:space="preserve"> basis. Unisys brings </w:t>
      </w:r>
      <w:r w:rsidR="00D86ED2">
        <w:rPr>
          <w:sz w:val="24"/>
          <w:szCs w:val="24"/>
        </w:rPr>
        <w:t xml:space="preserve">to the table </w:t>
      </w:r>
      <w:r>
        <w:rPr>
          <w:sz w:val="24"/>
          <w:szCs w:val="24"/>
        </w:rPr>
        <w:t xml:space="preserve">over 100 years of </w:t>
      </w:r>
      <w:r w:rsidR="00006595">
        <w:rPr>
          <w:sz w:val="24"/>
          <w:szCs w:val="24"/>
        </w:rPr>
        <w:t xml:space="preserve">experience in developing enterprise-level solutions for </w:t>
      </w:r>
      <w:commentRangeStart w:id="38"/>
      <w:r w:rsidR="00006595">
        <w:rPr>
          <w:sz w:val="24"/>
          <w:szCs w:val="24"/>
        </w:rPr>
        <w:t xml:space="preserve">large </w:t>
      </w:r>
      <w:r>
        <w:rPr>
          <w:sz w:val="24"/>
          <w:szCs w:val="24"/>
        </w:rPr>
        <w:t xml:space="preserve">engineering and technical </w:t>
      </w:r>
      <w:r w:rsidR="00006595">
        <w:rPr>
          <w:sz w:val="24"/>
          <w:szCs w:val="24"/>
        </w:rPr>
        <w:t>dilemmas</w:t>
      </w:r>
      <w:commentRangeEnd w:id="38"/>
      <w:r w:rsidR="00DC244D">
        <w:rPr>
          <w:rStyle w:val="CommentReference"/>
        </w:rPr>
        <w:commentReference w:id="38"/>
      </w:r>
      <w:r w:rsidR="00006595">
        <w:rPr>
          <w:sz w:val="24"/>
          <w:szCs w:val="24"/>
        </w:rPr>
        <w:t xml:space="preserve">, coupled with tremendous expertise in </w:t>
      </w:r>
      <w:commentRangeStart w:id="39"/>
      <w:r w:rsidR="00006595">
        <w:rPr>
          <w:sz w:val="24"/>
          <w:szCs w:val="24"/>
        </w:rPr>
        <w:t>government functioning</w:t>
      </w:r>
      <w:r w:rsidR="00AB5D46">
        <w:rPr>
          <w:sz w:val="24"/>
          <w:szCs w:val="24"/>
        </w:rPr>
        <w:t xml:space="preserve"> </w:t>
      </w:r>
      <w:commentRangeEnd w:id="39"/>
      <w:r w:rsidR="00060C9F">
        <w:rPr>
          <w:rStyle w:val="CommentReference"/>
        </w:rPr>
        <w:commentReference w:id="39"/>
      </w:r>
      <w:r w:rsidR="00AB5D46">
        <w:rPr>
          <w:sz w:val="24"/>
          <w:szCs w:val="24"/>
        </w:rPr>
        <w:t>and award-winning cloud services</w:t>
      </w:r>
      <w:r w:rsidR="00006595">
        <w:rPr>
          <w:sz w:val="24"/>
          <w:szCs w:val="24"/>
        </w:rPr>
        <w:t xml:space="preserve">. Working together, Unisys and AWS </w:t>
      </w:r>
      <w:del w:id="40" w:author="Worley, Kevin" w:date="2018-01-16T21:19:00Z">
        <w:r w:rsidR="00006595" w:rsidDel="00060C9F">
          <w:rPr>
            <w:sz w:val="24"/>
            <w:szCs w:val="24"/>
          </w:rPr>
          <w:delText xml:space="preserve">can </w:delText>
        </w:r>
      </w:del>
      <w:r w:rsidR="00006595">
        <w:rPr>
          <w:sz w:val="24"/>
          <w:szCs w:val="24"/>
        </w:rPr>
        <w:t>help government agencies</w:t>
      </w:r>
      <w:r w:rsidR="00D86ED2">
        <w:rPr>
          <w:sz w:val="24"/>
          <w:szCs w:val="24"/>
        </w:rPr>
        <w:t xml:space="preserve"> move to the cloud </w:t>
      </w:r>
      <w:r w:rsidR="00006595">
        <w:rPr>
          <w:sz w:val="24"/>
          <w:szCs w:val="24"/>
        </w:rPr>
        <w:t>swiftly</w:t>
      </w:r>
      <w:r w:rsidR="00D86ED2">
        <w:rPr>
          <w:sz w:val="24"/>
          <w:szCs w:val="24"/>
        </w:rPr>
        <w:t xml:space="preserve">, securely, </w:t>
      </w:r>
      <w:r w:rsidR="00006595">
        <w:rPr>
          <w:sz w:val="24"/>
          <w:szCs w:val="24"/>
        </w:rPr>
        <w:t>confidently</w:t>
      </w:r>
      <w:r w:rsidR="00D86ED2">
        <w:rPr>
          <w:sz w:val="24"/>
          <w:szCs w:val="24"/>
        </w:rPr>
        <w:t>, and productively.</w:t>
      </w:r>
    </w:p>
    <w:p w14:paraId="53625C76" w14:textId="77777777" w:rsidR="00006595" w:rsidRDefault="00006595" w:rsidP="008E1999">
      <w:pPr>
        <w:rPr>
          <w:sz w:val="24"/>
          <w:szCs w:val="24"/>
        </w:rPr>
      </w:pPr>
    </w:p>
    <w:p w14:paraId="7F81F288" w14:textId="640A20C0" w:rsidR="00006595" w:rsidRDefault="00D86ED2" w:rsidP="008E1999">
      <w:pPr>
        <w:rPr>
          <w:sz w:val="24"/>
          <w:szCs w:val="24"/>
        </w:rPr>
      </w:pPr>
      <w:commentRangeStart w:id="41"/>
      <w:commentRangeStart w:id="42"/>
      <w:del w:id="43" w:author="Przybyla, Vincent" w:date="2018-01-17T14:00:00Z">
        <w:r w:rsidDel="00DC244D">
          <w:rPr>
            <w:sz w:val="24"/>
            <w:szCs w:val="24"/>
          </w:rPr>
          <w:delText xml:space="preserve">For example, </w:delText>
        </w:r>
      </w:del>
      <w:r w:rsidR="00006595">
        <w:rPr>
          <w:sz w:val="24"/>
          <w:szCs w:val="24"/>
        </w:rPr>
        <w:t>Unisys supports government agencies through the end-to-end cloud migration process, guiding the discovery phase, analyzing applications and dependencies, strategizing the best way to optimize applications for maximum performance, planning the migration, and carrying out the transition</w:t>
      </w:r>
      <w:commentRangeEnd w:id="41"/>
      <w:r w:rsidR="00060C9F">
        <w:rPr>
          <w:rStyle w:val="CommentReference"/>
        </w:rPr>
        <w:commentReference w:id="41"/>
      </w:r>
      <w:r w:rsidR="00006595">
        <w:rPr>
          <w:sz w:val="24"/>
          <w:szCs w:val="24"/>
        </w:rPr>
        <w:t xml:space="preserve">. </w:t>
      </w:r>
      <w:r>
        <w:rPr>
          <w:sz w:val="24"/>
          <w:szCs w:val="24"/>
        </w:rPr>
        <w:t>As s</w:t>
      </w:r>
      <w:r w:rsidR="00006595">
        <w:rPr>
          <w:sz w:val="24"/>
          <w:szCs w:val="24"/>
        </w:rPr>
        <w:t xml:space="preserve">ome applications will undoubtedly remain </w:t>
      </w:r>
      <w:proofErr w:type="spellStart"/>
      <w:r w:rsidR="00006595">
        <w:rPr>
          <w:sz w:val="24"/>
          <w:szCs w:val="24"/>
        </w:rPr>
        <w:t>on-prem</w:t>
      </w:r>
      <w:r w:rsidR="00AB5D46">
        <w:rPr>
          <w:sz w:val="24"/>
          <w:szCs w:val="24"/>
        </w:rPr>
        <w:t>ise</w:t>
      </w:r>
      <w:proofErr w:type="spellEnd"/>
      <w:r w:rsidR="00006595">
        <w:rPr>
          <w:sz w:val="24"/>
          <w:szCs w:val="24"/>
        </w:rPr>
        <w:t>, creating a hybrid IT environment, Unisys steps in</w:t>
      </w:r>
      <w:r>
        <w:rPr>
          <w:sz w:val="24"/>
          <w:szCs w:val="24"/>
        </w:rPr>
        <w:t xml:space="preserve"> </w:t>
      </w:r>
      <w:r w:rsidR="00006595">
        <w:rPr>
          <w:sz w:val="24"/>
          <w:szCs w:val="24"/>
        </w:rPr>
        <w:t xml:space="preserve">to ensure end-to-end security, availability, and </w:t>
      </w:r>
      <w:del w:id="44" w:author="Worley, Kevin" w:date="2018-01-16T21:22:00Z">
        <w:r w:rsidR="00006595" w:rsidDel="00060C9F">
          <w:rPr>
            <w:sz w:val="24"/>
            <w:szCs w:val="24"/>
          </w:rPr>
          <w:delText>application performance</w:delText>
        </w:r>
        <w:r w:rsidR="00AB5D46" w:rsidDel="00060C9F">
          <w:rPr>
            <w:sz w:val="24"/>
            <w:szCs w:val="24"/>
          </w:rPr>
          <w:delText xml:space="preserve"> optimization</w:delText>
        </w:r>
      </w:del>
      <w:ins w:id="45" w:author="Worley, Kevin" w:date="2018-01-16T21:22:00Z">
        <w:r w:rsidR="00060C9F">
          <w:rPr>
            <w:sz w:val="24"/>
            <w:szCs w:val="24"/>
          </w:rPr>
          <w:t xml:space="preserve">governance without </w:t>
        </w:r>
      </w:ins>
      <w:ins w:id="46" w:author="Worley, Kevin" w:date="2018-01-16T21:29:00Z">
        <w:r w:rsidR="00FC0A10">
          <w:rPr>
            <w:sz w:val="24"/>
            <w:szCs w:val="24"/>
          </w:rPr>
          <w:t>artificially limiting access to AWS cloud native services</w:t>
        </w:r>
      </w:ins>
      <w:r w:rsidR="00006595">
        <w:rPr>
          <w:sz w:val="24"/>
          <w:szCs w:val="24"/>
        </w:rPr>
        <w:t xml:space="preserve">. </w:t>
      </w:r>
      <w:commentRangeEnd w:id="42"/>
      <w:r w:rsidR="00DC244D">
        <w:rPr>
          <w:rStyle w:val="CommentReference"/>
        </w:rPr>
        <w:commentReference w:id="42"/>
      </w:r>
    </w:p>
    <w:p w14:paraId="3742392D" w14:textId="77777777" w:rsidR="0038258A" w:rsidRDefault="0038258A" w:rsidP="008E1999">
      <w:pPr>
        <w:rPr>
          <w:sz w:val="24"/>
          <w:szCs w:val="24"/>
        </w:rPr>
      </w:pPr>
    </w:p>
    <w:p w14:paraId="0298513D" w14:textId="77777777" w:rsidR="00D86ED2" w:rsidRPr="008E1999" w:rsidRDefault="00D86ED2" w:rsidP="008E1999">
      <w:pPr>
        <w:rPr>
          <w:sz w:val="24"/>
          <w:szCs w:val="24"/>
        </w:rPr>
      </w:pPr>
      <w:r>
        <w:rPr>
          <w:sz w:val="24"/>
          <w:szCs w:val="24"/>
        </w:rPr>
        <w:t>Unisys and AWS release the transformational power of the cloud, working together for the best interest of government agencies to drive benefit realization as quickly</w:t>
      </w:r>
      <w:r w:rsidR="00AB5D46">
        <w:rPr>
          <w:sz w:val="24"/>
          <w:szCs w:val="24"/>
        </w:rPr>
        <w:t>, easily and efficiently</w:t>
      </w:r>
      <w:r>
        <w:rPr>
          <w:sz w:val="24"/>
          <w:szCs w:val="24"/>
        </w:rPr>
        <w:t xml:space="preserve"> as possible. We not only solve the problems of today: we prepare you to rise above the problems of tomorrow.</w:t>
      </w:r>
    </w:p>
    <w:p w14:paraId="28713521" w14:textId="77777777" w:rsidR="00006595" w:rsidRPr="008E1999" w:rsidRDefault="00006595" w:rsidP="00006595">
      <w:pPr>
        <w:rPr>
          <w:b/>
          <w:sz w:val="24"/>
          <w:szCs w:val="24"/>
        </w:rPr>
      </w:pPr>
    </w:p>
    <w:p w14:paraId="1A0FEDAA" w14:textId="77777777" w:rsidR="00006595" w:rsidRPr="00174466" w:rsidRDefault="00006595" w:rsidP="00006595">
      <w:pPr>
        <w:rPr>
          <w:sz w:val="24"/>
          <w:szCs w:val="24"/>
        </w:rPr>
      </w:pPr>
    </w:p>
    <w:sectPr w:rsidR="00006595" w:rsidRPr="001744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rzybyla, Vincent" w:date="2018-01-17T13:45:00Z" w:initials="PV">
    <w:p w14:paraId="775CF641" w14:textId="6A48CCBC" w:rsidR="00F16694" w:rsidRDefault="00F16694">
      <w:pPr>
        <w:pStyle w:val="CommentText"/>
      </w:pPr>
      <w:r>
        <w:rPr>
          <w:rStyle w:val="CommentReference"/>
        </w:rPr>
        <w:annotationRef/>
      </w:r>
      <w:r>
        <w:t xml:space="preserve">I am not sure that this is a valid statement. It is not easy to move to the cloud—and this is documented in GAO reports. Additionally, “realizing” the “transformation benefits” would not be difficult to do—unless the agency did not map the intended outcomes to their mission goals (at least that is the connotation here). </w:t>
      </w:r>
    </w:p>
  </w:comment>
  <w:comment w:id="6" w:author="Przybyla, Vincent" w:date="2018-01-17T13:47:00Z" w:initials="PV">
    <w:p w14:paraId="05E325BC" w14:textId="11AA8537" w:rsidR="00F16694" w:rsidRDefault="00F16694">
      <w:pPr>
        <w:pStyle w:val="CommentText"/>
      </w:pPr>
      <w:r>
        <w:rPr>
          <w:rStyle w:val="CommentReference"/>
        </w:rPr>
        <w:annotationRef/>
      </w:r>
      <w:r>
        <w:t xml:space="preserve">We go from utterly conversational voice/syntax to authoritative. The voice and tone should be consistent throughout. Avoid overuse of contractions and general informal syntax—we do not have to be </w:t>
      </w:r>
      <w:r w:rsidRPr="00F16694">
        <w:t>corporate, robotic</w:t>
      </w:r>
      <w:r>
        <w:t>, or technical—just consistent with</w:t>
      </w:r>
      <w:r w:rsidR="00DC244D">
        <w:t xml:space="preserve"> educated readers</w:t>
      </w:r>
      <w:r>
        <w:t xml:space="preserve">. </w:t>
      </w:r>
    </w:p>
  </w:comment>
  <w:comment w:id="7" w:author="Przybyla, Vincent" w:date="2018-01-17T13:51:00Z" w:initials="PV">
    <w:p w14:paraId="0884D5E5" w14:textId="7271C3F1" w:rsidR="00F16694" w:rsidRDefault="00F16694">
      <w:pPr>
        <w:pStyle w:val="CommentText"/>
      </w:pPr>
      <w:r>
        <w:rPr>
          <w:rStyle w:val="CommentReference"/>
        </w:rPr>
        <w:annotationRef/>
      </w:r>
      <w:r>
        <w:t>Do not use personified terms like “belief,” “feeling,” “understanding,” hope,” etc., etc.</w:t>
      </w:r>
    </w:p>
  </w:comment>
  <w:comment w:id="16" w:author="Worley, Kevin" w:date="2018-01-10T11:49:00Z" w:initials="WK">
    <w:p w14:paraId="2D19891C" w14:textId="77777777" w:rsidR="009D028A" w:rsidRDefault="009D028A">
      <w:pPr>
        <w:pStyle w:val="CommentText"/>
      </w:pPr>
      <w:r>
        <w:rPr>
          <w:rStyle w:val="CommentReference"/>
        </w:rPr>
        <w:annotationRef/>
      </w:r>
      <w:r>
        <w:t>We sometimes describe this as trading like-for-like…virtualized infrastructure for IaaS in the cloud.</w:t>
      </w:r>
    </w:p>
  </w:comment>
  <w:comment w:id="25" w:author="Worley, Kevin" w:date="2018-01-12T15:33:00Z" w:initials="WK">
    <w:p w14:paraId="5DFEDEAF" w14:textId="77777777" w:rsidR="00C64535" w:rsidRDefault="00C64535">
      <w:pPr>
        <w:pStyle w:val="CommentText"/>
      </w:pPr>
      <w:r>
        <w:rPr>
          <w:rStyle w:val="CommentReference"/>
        </w:rPr>
        <w:annotationRef/>
      </w:r>
      <w:r>
        <w:t>This question doesn’t make sense. Maybe something like…</w:t>
      </w:r>
    </w:p>
    <w:p w14:paraId="5EC9A1AD" w14:textId="77777777" w:rsidR="00C64535" w:rsidRDefault="00C64535">
      <w:pPr>
        <w:pStyle w:val="CommentText"/>
      </w:pPr>
    </w:p>
    <w:p w14:paraId="28EB13CB" w14:textId="1DA3A6D3" w:rsidR="00C64535" w:rsidRDefault="00C64535">
      <w:pPr>
        <w:pStyle w:val="CommentText"/>
      </w:pPr>
      <w:r>
        <w:t>“Do I have a good understanding of my drivers for IT and application modernization (e.g. hardware/software end-of-life, datacenter consolidation, etc.)?”</w:t>
      </w:r>
    </w:p>
  </w:comment>
  <w:comment w:id="26" w:author="Przybyla, Vincent" w:date="2018-01-17T13:54:00Z" w:initials="PV">
    <w:p w14:paraId="611E2F9E" w14:textId="6CB8BE29" w:rsidR="00DC244D" w:rsidRDefault="00DC244D">
      <w:pPr>
        <w:pStyle w:val="CommentText"/>
      </w:pPr>
      <w:r>
        <w:rPr>
          <w:rStyle w:val="CommentReference"/>
        </w:rPr>
        <w:annotationRef/>
      </w:r>
      <w:r>
        <w:t>More suggestions:</w:t>
      </w:r>
    </w:p>
    <w:p w14:paraId="06641DD7" w14:textId="49D966CB" w:rsidR="00DC244D" w:rsidRDefault="00DC244D">
      <w:pPr>
        <w:pStyle w:val="CommentText"/>
      </w:pPr>
    </w:p>
    <w:p w14:paraId="2F45B84C" w14:textId="3DFCB25C" w:rsidR="00DC244D" w:rsidRDefault="00DC244D" w:rsidP="00DC244D">
      <w:pPr>
        <w:pStyle w:val="CommentText"/>
      </w:pPr>
      <w:r>
        <w:t xml:space="preserve">How do we migrate legacy IT assets at capacity and scale to accommodate not only current but future requirements? </w:t>
      </w:r>
    </w:p>
    <w:p w14:paraId="2B6EA9B7" w14:textId="77777777" w:rsidR="00DC244D" w:rsidRDefault="00DC244D" w:rsidP="00DC244D">
      <w:pPr>
        <w:pStyle w:val="CommentText"/>
      </w:pPr>
    </w:p>
    <w:p w14:paraId="20BC197F" w14:textId="2601BAF9" w:rsidR="00DC244D" w:rsidRDefault="00DC244D" w:rsidP="00DC244D">
      <w:pPr>
        <w:pStyle w:val="CommentText"/>
      </w:pPr>
      <w:r>
        <w:t xml:space="preserve">How will the operational model need to change to support and optimize the value of the new cloud-based environment?  </w:t>
      </w:r>
    </w:p>
    <w:p w14:paraId="09BF4692" w14:textId="77777777" w:rsidR="00DC244D" w:rsidRDefault="00DC244D" w:rsidP="00DC244D">
      <w:pPr>
        <w:pStyle w:val="CommentText"/>
      </w:pPr>
    </w:p>
    <w:p w14:paraId="34496199" w14:textId="0A03055E" w:rsidR="00DC244D" w:rsidRDefault="00DC244D" w:rsidP="00DC244D">
      <w:pPr>
        <w:pStyle w:val="CommentText"/>
      </w:pPr>
    </w:p>
  </w:comment>
  <w:comment w:id="27" w:author="Przybyla, Vincent" w:date="2018-01-17T13:56:00Z" w:initials="PV">
    <w:p w14:paraId="22534FE3" w14:textId="1C82EFC9" w:rsidR="00DC244D" w:rsidRDefault="00DC244D">
      <w:pPr>
        <w:pStyle w:val="CommentText"/>
      </w:pPr>
      <w:r>
        <w:rPr>
          <w:rStyle w:val="CommentReference"/>
        </w:rPr>
        <w:annotationRef/>
      </w:r>
      <w:r>
        <w:t>This is incredibly ambiguous. How do they work backwards for current and evolving mission requirements?</w:t>
      </w:r>
    </w:p>
  </w:comment>
  <w:comment w:id="34" w:author="Worley, Kevin" w:date="2018-01-16T21:15:00Z" w:initials="WK">
    <w:p w14:paraId="4DF5A861" w14:textId="34AA2BB0" w:rsidR="00060C9F" w:rsidRDefault="00060C9F">
      <w:pPr>
        <w:pStyle w:val="CommentText"/>
      </w:pPr>
      <w:r>
        <w:rPr>
          <w:rStyle w:val="CommentReference"/>
        </w:rPr>
        <w:annotationRef/>
      </w:r>
      <w:r>
        <w:t>Is it the partnership that shines or the combined power that shines?</w:t>
      </w:r>
    </w:p>
  </w:comment>
  <w:comment w:id="33" w:author="Przybyla, Vincent" w:date="2018-01-17T13:57:00Z" w:initials="PV">
    <w:p w14:paraId="35231367" w14:textId="1D407AC8" w:rsidR="00DC244D" w:rsidRDefault="00DC244D">
      <w:pPr>
        <w:pStyle w:val="CommentText"/>
      </w:pPr>
      <w:r>
        <w:rPr>
          <w:rStyle w:val="CommentReference"/>
        </w:rPr>
        <w:annotationRef/>
      </w:r>
      <w:r>
        <w:t xml:space="preserve">Omit. </w:t>
      </w:r>
    </w:p>
  </w:comment>
  <w:comment w:id="37" w:author="Worley, Kevin" w:date="2018-01-16T21:18:00Z" w:initials="WK">
    <w:p w14:paraId="7F5AD9F9" w14:textId="7C7674A4" w:rsidR="00060C9F" w:rsidRDefault="00060C9F">
      <w:pPr>
        <w:pStyle w:val="CommentText"/>
      </w:pPr>
      <w:r>
        <w:rPr>
          <w:rStyle w:val="CommentReference"/>
        </w:rPr>
        <w:annotationRef/>
      </w:r>
      <w:r>
        <w:t>Not sure what this means.</w:t>
      </w:r>
    </w:p>
  </w:comment>
  <w:comment w:id="38" w:author="Przybyla, Vincent" w:date="2018-01-17T13:57:00Z" w:initials="PV">
    <w:p w14:paraId="55D9E26E" w14:textId="10BDFFC7" w:rsidR="00DC244D" w:rsidRDefault="00DC244D">
      <w:pPr>
        <w:pStyle w:val="CommentText"/>
      </w:pPr>
      <w:r>
        <w:rPr>
          <w:rStyle w:val="CommentReference"/>
        </w:rPr>
        <w:annotationRef/>
      </w:r>
      <w:r>
        <w:t xml:space="preserve">I read this as: A changing Fed mandate is a large engineering and technical dilemma.  </w:t>
      </w:r>
    </w:p>
  </w:comment>
  <w:comment w:id="39" w:author="Worley, Kevin" w:date="2018-01-16T21:19:00Z" w:initials="WK">
    <w:p w14:paraId="6765B35C" w14:textId="5F9EC4DA" w:rsidR="00060C9F" w:rsidRDefault="00060C9F">
      <w:pPr>
        <w:pStyle w:val="CommentText"/>
      </w:pPr>
      <w:r>
        <w:rPr>
          <w:rStyle w:val="CommentReference"/>
        </w:rPr>
        <w:annotationRef/>
      </w:r>
      <w:r>
        <w:t>Not sure what this means.</w:t>
      </w:r>
    </w:p>
  </w:comment>
  <w:comment w:id="41" w:author="Worley, Kevin" w:date="2018-01-16T21:20:00Z" w:initials="WK">
    <w:p w14:paraId="2A2B796C" w14:textId="24F61235" w:rsidR="00060C9F" w:rsidRDefault="00060C9F">
      <w:pPr>
        <w:pStyle w:val="CommentText"/>
      </w:pPr>
      <w:r>
        <w:rPr>
          <w:rStyle w:val="CommentReference"/>
        </w:rPr>
        <w:annotationRef/>
      </w:r>
      <w:r>
        <w:t>This feels like one too many steps to mention. I’d drop “guiding the discovery phase”. It’s the weakest of the bunch.</w:t>
      </w:r>
    </w:p>
  </w:comment>
  <w:comment w:id="42" w:author="Przybyla, Vincent" w:date="2018-01-17T14:01:00Z" w:initials="PV">
    <w:p w14:paraId="73974D13" w14:textId="4D38F526" w:rsidR="00DC244D" w:rsidRDefault="00DC244D">
      <w:pPr>
        <w:pStyle w:val="CommentText"/>
      </w:pPr>
      <w:r>
        <w:rPr>
          <w:rStyle w:val="CommentReference"/>
        </w:rPr>
        <w:annotationRef/>
      </w:r>
      <w:r>
        <w:t xml:space="preserve">This paragraph should be repositioned as the first for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5CF641" w15:done="0"/>
  <w15:commentEx w15:paraId="05E325BC" w15:done="0"/>
  <w15:commentEx w15:paraId="0884D5E5" w15:done="0"/>
  <w15:commentEx w15:paraId="2D19891C" w15:done="0"/>
  <w15:commentEx w15:paraId="28EB13CB" w15:done="0"/>
  <w15:commentEx w15:paraId="34496199" w15:done="0"/>
  <w15:commentEx w15:paraId="22534FE3" w15:done="0"/>
  <w15:commentEx w15:paraId="4DF5A861" w15:done="0"/>
  <w15:commentEx w15:paraId="35231367" w15:done="0"/>
  <w15:commentEx w15:paraId="7F5AD9F9" w15:done="0"/>
  <w15:commentEx w15:paraId="55D9E26E" w15:done="0"/>
  <w15:commentEx w15:paraId="6765B35C" w15:done="0"/>
  <w15:commentEx w15:paraId="2A2B796C" w15:done="0"/>
  <w15:commentEx w15:paraId="73974D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2983"/>
    <w:multiLevelType w:val="hybridMultilevel"/>
    <w:tmpl w:val="75EA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725"/>
    <w:multiLevelType w:val="hybridMultilevel"/>
    <w:tmpl w:val="6A7C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15D5A"/>
    <w:multiLevelType w:val="hybridMultilevel"/>
    <w:tmpl w:val="2ABC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zybyla, Vincent">
    <w15:presenceInfo w15:providerId="AD" w15:userId="S-1-5-21-725345543-2052111302-527237240-852427"/>
  </w15:person>
  <w15:person w15:author="Worley, Kevin">
    <w15:presenceInfo w15:providerId="AD" w15:userId="S-1-5-21-725345543-2052111302-527237240-845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8F"/>
    <w:rsid w:val="00006595"/>
    <w:rsid w:val="00060C9F"/>
    <w:rsid w:val="000D2958"/>
    <w:rsid w:val="00174466"/>
    <w:rsid w:val="001B06B9"/>
    <w:rsid w:val="001B2A9C"/>
    <w:rsid w:val="001D23CF"/>
    <w:rsid w:val="0021056F"/>
    <w:rsid w:val="00250B6E"/>
    <w:rsid w:val="0027328F"/>
    <w:rsid w:val="003315D7"/>
    <w:rsid w:val="0038258A"/>
    <w:rsid w:val="00484474"/>
    <w:rsid w:val="004E1DFA"/>
    <w:rsid w:val="008E1999"/>
    <w:rsid w:val="008F34FC"/>
    <w:rsid w:val="0091416A"/>
    <w:rsid w:val="009325E1"/>
    <w:rsid w:val="00986C28"/>
    <w:rsid w:val="009D028A"/>
    <w:rsid w:val="00A70B72"/>
    <w:rsid w:val="00AB5D46"/>
    <w:rsid w:val="00C2594A"/>
    <w:rsid w:val="00C26271"/>
    <w:rsid w:val="00C4260E"/>
    <w:rsid w:val="00C64535"/>
    <w:rsid w:val="00C64F15"/>
    <w:rsid w:val="00D65305"/>
    <w:rsid w:val="00D80404"/>
    <w:rsid w:val="00D86ED2"/>
    <w:rsid w:val="00DC244D"/>
    <w:rsid w:val="00F0389A"/>
    <w:rsid w:val="00F16694"/>
    <w:rsid w:val="00FC0A10"/>
    <w:rsid w:val="00FE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127A"/>
  <w15:chartTrackingRefBased/>
  <w15:docId w15:val="{79109157-C73B-4467-8022-B811737B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8F"/>
    <w:rPr>
      <w:rFonts w:ascii="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8"/>
    <w:pPr>
      <w:ind w:left="720"/>
      <w:contextualSpacing/>
    </w:pPr>
  </w:style>
  <w:style w:type="character" w:styleId="CommentReference">
    <w:name w:val="annotation reference"/>
    <w:basedOn w:val="DefaultParagraphFont"/>
    <w:uiPriority w:val="99"/>
    <w:semiHidden/>
    <w:unhideWhenUsed/>
    <w:rsid w:val="009D028A"/>
    <w:rPr>
      <w:sz w:val="16"/>
      <w:szCs w:val="16"/>
    </w:rPr>
  </w:style>
  <w:style w:type="paragraph" w:styleId="CommentText">
    <w:name w:val="annotation text"/>
    <w:basedOn w:val="Normal"/>
    <w:link w:val="CommentTextChar"/>
    <w:uiPriority w:val="99"/>
    <w:semiHidden/>
    <w:unhideWhenUsed/>
    <w:rsid w:val="009D028A"/>
    <w:rPr>
      <w:sz w:val="20"/>
      <w:szCs w:val="20"/>
    </w:rPr>
  </w:style>
  <w:style w:type="character" w:customStyle="1" w:styleId="CommentTextChar">
    <w:name w:val="Comment Text Char"/>
    <w:basedOn w:val="DefaultParagraphFont"/>
    <w:link w:val="CommentText"/>
    <w:uiPriority w:val="99"/>
    <w:semiHidden/>
    <w:rsid w:val="009D028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9D028A"/>
    <w:rPr>
      <w:b/>
      <w:bCs/>
    </w:rPr>
  </w:style>
  <w:style w:type="character" w:customStyle="1" w:styleId="CommentSubjectChar">
    <w:name w:val="Comment Subject Char"/>
    <w:basedOn w:val="CommentTextChar"/>
    <w:link w:val="CommentSubject"/>
    <w:uiPriority w:val="99"/>
    <w:semiHidden/>
    <w:rsid w:val="009D028A"/>
    <w:rPr>
      <w:rFonts w:ascii="Calibri" w:hAnsi="Calibri" w:cs="Calibri"/>
      <w:b/>
      <w:bCs/>
      <w:sz w:val="20"/>
      <w:szCs w:val="20"/>
    </w:rPr>
  </w:style>
  <w:style w:type="paragraph" w:styleId="BalloonText">
    <w:name w:val="Balloon Text"/>
    <w:basedOn w:val="Normal"/>
    <w:link w:val="BalloonTextChar"/>
    <w:uiPriority w:val="99"/>
    <w:semiHidden/>
    <w:unhideWhenUsed/>
    <w:rsid w:val="009D02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2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4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customXml/item2.xml"/><Relationship Id="rId5" Type="http://schemas.openxmlformats.org/officeDocument/2006/relationships/comments" Target="comment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5CE552-E160-41F1-9719-0553ADECB6A3}"/>
</file>

<file path=customXml/itemProps2.xml><?xml version="1.0" encoding="utf-8"?>
<ds:datastoreItem xmlns:ds="http://schemas.openxmlformats.org/officeDocument/2006/customXml" ds:itemID="{7EFE73A6-B571-418E-8650-51E521C5546C}"/>
</file>

<file path=customXml/itemProps3.xml><?xml version="1.0" encoding="utf-8"?>
<ds:datastoreItem xmlns:ds="http://schemas.openxmlformats.org/officeDocument/2006/customXml" ds:itemID="{54BC4DBC-3343-4268-B18B-A9EE5736A2D9}"/>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Marolewski</dc:creator>
  <cp:keywords/>
  <dc:description/>
  <cp:lastModifiedBy>Przybyla, Vincent</cp:lastModifiedBy>
  <cp:revision>2</cp:revision>
  <dcterms:created xsi:type="dcterms:W3CDTF">2018-01-31T15:25:00Z</dcterms:created>
  <dcterms:modified xsi:type="dcterms:W3CDTF">2018-01-31T15:25:00Z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